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D64EC6" w14:textId="0835CF75" w:rsidR="0079670E" w:rsidRDefault="0079670E" w:rsidP="0079670E">
      <w:r>
        <w:t xml:space="preserve">Vanilla </w:t>
      </w:r>
      <w:proofErr w:type="spellStart"/>
      <w:r>
        <w:t>rnn</w:t>
      </w:r>
      <w:proofErr w:type="spellEnd"/>
      <w:r>
        <w:t>:</w:t>
      </w:r>
    </w:p>
    <w:p w14:paraId="3999FE84" w14:textId="783AA50E" w:rsidR="0079670E" w:rsidRDefault="00954E9B" w:rsidP="0079670E">
      <w:pPr>
        <w:pStyle w:val="ListParagraph"/>
        <w:numPr>
          <w:ilvl w:val="0"/>
          <w:numId w:val="1"/>
        </w:numPr>
      </w:pPr>
      <w:r>
        <w:t>No parallelism</w:t>
      </w:r>
    </w:p>
    <w:p w14:paraId="7B06C08A" w14:textId="7FA696F6" w:rsidR="00954E9B" w:rsidRDefault="00954E9B" w:rsidP="0079670E">
      <w:pPr>
        <w:pStyle w:val="ListParagraph"/>
        <w:numPr>
          <w:ilvl w:val="0"/>
          <w:numId w:val="1"/>
        </w:numPr>
      </w:pPr>
      <w:r>
        <w:t xml:space="preserve">Cannot </w:t>
      </w:r>
      <w:proofErr w:type="spellStart"/>
      <w:r>
        <w:t>handel</w:t>
      </w:r>
      <w:proofErr w:type="spellEnd"/>
      <w:r>
        <w:t xml:space="preserve"> bottleneck</w:t>
      </w:r>
    </w:p>
    <w:p w14:paraId="02E2A9DD" w14:textId="3D204322" w:rsidR="00954E9B" w:rsidRDefault="00954E9B" w:rsidP="0079670E">
      <w:pPr>
        <w:pStyle w:val="ListParagraph"/>
        <w:numPr>
          <w:ilvl w:val="0"/>
          <w:numId w:val="1"/>
        </w:numPr>
      </w:pPr>
      <w:r>
        <w:t>Vanishing gradient</w:t>
      </w:r>
    </w:p>
    <w:p w14:paraId="5FBC3569" w14:textId="77777777" w:rsidR="00EE1AAC" w:rsidRDefault="00EE1AAC" w:rsidP="00EE1AAC">
      <w:pPr>
        <w:pStyle w:val="ListParagraph"/>
      </w:pPr>
    </w:p>
    <w:p w14:paraId="5ED2E75B" w14:textId="77777777" w:rsidR="00EE1AAC" w:rsidRDefault="00EE1AAC" w:rsidP="00EE1AAC">
      <w:r>
        <w:t>Attention:</w:t>
      </w:r>
    </w:p>
    <w:p w14:paraId="5C027216" w14:textId="77777777" w:rsidR="00EE1AAC" w:rsidRDefault="00EE1AAC" w:rsidP="00EE1AAC">
      <w:pPr>
        <w:pStyle w:val="ListParagraph"/>
        <w:numPr>
          <w:ilvl w:val="0"/>
          <w:numId w:val="1"/>
        </w:numPr>
      </w:pPr>
      <w:r>
        <w:t>Partly vanishing gradient</w:t>
      </w:r>
    </w:p>
    <w:p w14:paraId="64DFA2A3" w14:textId="77777777" w:rsidR="00EE1AAC" w:rsidRDefault="00EE1AAC" w:rsidP="00EE1AAC">
      <w:pPr>
        <w:pStyle w:val="ListParagraph"/>
        <w:numPr>
          <w:ilvl w:val="0"/>
          <w:numId w:val="1"/>
        </w:numPr>
      </w:pPr>
      <w:r>
        <w:t>Satisfy bottleneck</w:t>
      </w:r>
    </w:p>
    <w:p w14:paraId="726F2F96" w14:textId="77777777" w:rsidR="00EE1AAC" w:rsidRDefault="00EE1AAC" w:rsidP="00EE1AAC">
      <w:pPr>
        <w:pStyle w:val="ListParagraph"/>
        <w:numPr>
          <w:ilvl w:val="0"/>
          <w:numId w:val="1"/>
        </w:numPr>
      </w:pPr>
      <w:r>
        <w:t xml:space="preserve">Cannot satisfy </w:t>
      </w:r>
      <w:proofErr w:type="spellStart"/>
      <w:r>
        <w:t>seq</w:t>
      </w:r>
      <w:proofErr w:type="spellEnd"/>
      <w:r>
        <w:t xml:space="preserve"> access and parametrical access</w:t>
      </w:r>
    </w:p>
    <w:p w14:paraId="5E0BF706" w14:textId="77777777" w:rsidR="00EE1AAC" w:rsidRDefault="00EE1AAC" w:rsidP="00EE1AAC"/>
    <w:p w14:paraId="5E4DBA71" w14:textId="47DE8586" w:rsidR="00EE1AAC" w:rsidRDefault="003C3EB9" w:rsidP="00EE1AAC">
      <w:r>
        <w:t xml:space="preserve">Attention is a </w:t>
      </w:r>
      <w:proofErr w:type="spellStart"/>
      <w:r>
        <w:t>genericic</w:t>
      </w:r>
      <w:proofErr w:type="spellEnd"/>
      <w:r>
        <w:t xml:space="preserve"> concept: can also be used to a single </w:t>
      </w:r>
      <w:proofErr w:type="spellStart"/>
      <w:r>
        <w:t>rnn</w:t>
      </w:r>
      <w:proofErr w:type="spellEnd"/>
    </w:p>
    <w:p w14:paraId="74A7CD0C" w14:textId="77777777" w:rsidR="0091184B" w:rsidRDefault="0091184B" w:rsidP="00EE1AAC"/>
    <w:p w14:paraId="0BFCCE87" w14:textId="49D91DE8" w:rsidR="003C3EB9" w:rsidRDefault="0091184B" w:rsidP="00EE1AAC">
      <w:r>
        <w:t>Encoder- Decoder:</w:t>
      </w:r>
    </w:p>
    <w:p w14:paraId="0BDE39ED" w14:textId="03A563D1" w:rsidR="0091184B" w:rsidRDefault="0091184B" w:rsidP="00EE1AAC">
      <w:r>
        <w:tab/>
        <w:t xml:space="preserve">Encoder </w:t>
      </w:r>
      <w:proofErr w:type="gramStart"/>
      <w:r>
        <w:t>states :</w:t>
      </w:r>
      <w:proofErr w:type="gramEnd"/>
      <w:r>
        <w:t xml:space="preserve"> keys/values</w:t>
      </w:r>
    </w:p>
    <w:p w14:paraId="04F48FEB" w14:textId="7AF30E4E" w:rsidR="0091184B" w:rsidRDefault="0091184B" w:rsidP="00EE1AAC">
      <w:r>
        <w:tab/>
        <w:t xml:space="preserve">Decoder </w:t>
      </w:r>
      <w:proofErr w:type="gramStart"/>
      <w:r>
        <w:t>state :</w:t>
      </w:r>
      <w:proofErr w:type="gramEnd"/>
      <w:r>
        <w:t xml:space="preserve"> query</w:t>
      </w:r>
    </w:p>
    <w:p w14:paraId="300C238F" w14:textId="77777777" w:rsidR="00E41B7D" w:rsidRDefault="00E41B7D" w:rsidP="00E41B7D">
      <w:pPr>
        <w:ind w:firstLine="720"/>
      </w:pPr>
    </w:p>
    <w:p w14:paraId="123F9A73" w14:textId="628F5711" w:rsidR="00BC76E0" w:rsidRDefault="00E41B7D" w:rsidP="00E41B7D">
      <w:pPr>
        <w:ind w:firstLine="720"/>
      </w:pPr>
      <w:r>
        <w:t>Keys: important word in doc that represent it</w:t>
      </w:r>
    </w:p>
    <w:p w14:paraId="3CE836C7" w14:textId="30CF2C20" w:rsidR="00134B52" w:rsidRDefault="009372A3" w:rsidP="007F51CC">
      <w:pPr>
        <w:ind w:firstLine="720"/>
      </w:pPr>
      <w:r>
        <w:t xml:space="preserve">We can </w:t>
      </w:r>
      <w:proofErr w:type="spellStart"/>
      <w:r>
        <w:t>retrive</w:t>
      </w:r>
      <w:proofErr w:type="spellEnd"/>
      <w:r>
        <w:t xml:space="preserve"> the required portion form the  </w:t>
      </w:r>
    </w:p>
    <w:p w14:paraId="270BDC59" w14:textId="426A631D" w:rsidR="007F51CC" w:rsidRDefault="007F51CC" w:rsidP="007F51CC">
      <w:pPr>
        <w:rPr>
          <w:b/>
          <w:bCs/>
          <w:u w:val="single"/>
        </w:rPr>
      </w:pPr>
      <w:r w:rsidRPr="007F51CC">
        <w:rPr>
          <w:b/>
          <w:bCs/>
          <w:u w:val="single"/>
        </w:rPr>
        <w:t>Is attention all we need:</w:t>
      </w:r>
      <w:r w:rsidR="009F4F5F">
        <w:rPr>
          <w:b/>
          <w:bCs/>
          <w:u w:val="single"/>
        </w:rPr>
        <w:t xml:space="preserve"> </w:t>
      </w:r>
      <w:proofErr w:type="gramStart"/>
      <w:r w:rsidR="009F4F5F">
        <w:rPr>
          <w:b/>
          <w:bCs/>
          <w:u w:val="single"/>
        </w:rPr>
        <w:t>( cannot</w:t>
      </w:r>
      <w:proofErr w:type="gramEnd"/>
      <w:r w:rsidR="009F4F5F">
        <w:rPr>
          <w:b/>
          <w:bCs/>
          <w:u w:val="single"/>
        </w:rPr>
        <w:t xml:space="preserve"> address </w:t>
      </w:r>
      <w:proofErr w:type="spellStart"/>
      <w:r w:rsidR="009F4F5F">
        <w:rPr>
          <w:b/>
          <w:bCs/>
          <w:u w:val="single"/>
        </w:rPr>
        <w:t>seq</w:t>
      </w:r>
      <w:proofErr w:type="spellEnd"/>
      <w:r w:rsidR="009F4F5F">
        <w:rPr>
          <w:b/>
          <w:bCs/>
          <w:u w:val="single"/>
        </w:rPr>
        <w:t xml:space="preserve"> access and </w:t>
      </w:r>
      <w:proofErr w:type="spellStart"/>
      <w:r w:rsidR="009F4F5F">
        <w:rPr>
          <w:b/>
          <w:bCs/>
          <w:u w:val="single"/>
        </w:rPr>
        <w:t>parmetrical</w:t>
      </w:r>
      <w:proofErr w:type="spellEnd"/>
      <w:r w:rsidR="009F4F5F">
        <w:rPr>
          <w:b/>
          <w:bCs/>
          <w:u w:val="single"/>
        </w:rPr>
        <w:t xml:space="preserve"> access)</w:t>
      </w:r>
    </w:p>
    <w:p w14:paraId="670996BF" w14:textId="16886642" w:rsidR="00D3514F" w:rsidRPr="00D3514F" w:rsidRDefault="00D3514F" w:rsidP="00D3514F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D3514F">
        <w:rPr>
          <w:b/>
          <w:bCs/>
          <w:u w:val="single"/>
        </w:rPr>
        <w:t>Attention is not only to solve sequence to sequence problem</w:t>
      </w:r>
      <w:r w:rsidR="004C283B">
        <w:rPr>
          <w:b/>
          <w:bCs/>
          <w:u w:val="single"/>
        </w:rPr>
        <w:t xml:space="preserve"> – generic </w:t>
      </w:r>
      <w:r w:rsidR="001E6161">
        <w:rPr>
          <w:b/>
          <w:bCs/>
          <w:u w:val="single"/>
        </w:rPr>
        <w:t xml:space="preserve">solution to address </w:t>
      </w:r>
      <w:r w:rsidR="002536CA">
        <w:rPr>
          <w:b/>
          <w:bCs/>
          <w:u w:val="single"/>
        </w:rPr>
        <w:t xml:space="preserve">other problem </w:t>
      </w:r>
      <w:r w:rsidR="004C283B">
        <w:rPr>
          <w:b/>
          <w:bCs/>
          <w:u w:val="single"/>
        </w:rPr>
        <w:t>concept</w:t>
      </w:r>
      <w:r w:rsidR="002536CA">
        <w:rPr>
          <w:b/>
          <w:bCs/>
          <w:u w:val="single"/>
        </w:rPr>
        <w:t xml:space="preserve"> too – can also be applied to single </w:t>
      </w:r>
      <w:proofErr w:type="spellStart"/>
      <w:r w:rsidR="002536CA">
        <w:rPr>
          <w:b/>
          <w:bCs/>
          <w:u w:val="single"/>
        </w:rPr>
        <w:t>rnn</w:t>
      </w:r>
      <w:proofErr w:type="spellEnd"/>
    </w:p>
    <w:p w14:paraId="5BA10824" w14:textId="1B0F7A2A" w:rsidR="00134B52" w:rsidRDefault="00134B52" w:rsidP="00B71B38">
      <w:pPr>
        <w:ind w:left="720"/>
      </w:pPr>
      <w:r>
        <w:t>In encoder decoder model</w:t>
      </w:r>
      <w:r w:rsidR="001E07E3">
        <w:t>,</w:t>
      </w:r>
      <w:r>
        <w:t xml:space="preserve"> </w:t>
      </w:r>
      <w:r w:rsidR="008039A0">
        <w:t>keys and queries</w:t>
      </w:r>
      <w:r>
        <w:t xml:space="preserve"> are the hidden state </w:t>
      </w:r>
      <w:r w:rsidR="00B71B38">
        <w:t xml:space="preserve">layer </w:t>
      </w:r>
      <w:r>
        <w:t xml:space="preserve">representation </w:t>
      </w:r>
      <w:r w:rsidR="00332456">
        <w:t>itself</w:t>
      </w:r>
      <w:r w:rsidR="009E570F">
        <w:t>.</w:t>
      </w:r>
    </w:p>
    <w:p w14:paraId="1EC2FB0E" w14:textId="77777777" w:rsidR="008039A0" w:rsidRDefault="00596D23" w:rsidP="00E41B7D">
      <w:pPr>
        <w:ind w:firstLine="720"/>
      </w:pPr>
      <w:r>
        <w:t xml:space="preserve">Calculate the dot product of </w:t>
      </w:r>
      <w:r w:rsidR="008039A0">
        <w:t>query with all keys to get the attention score.</w:t>
      </w:r>
    </w:p>
    <w:p w14:paraId="264104A0" w14:textId="300C5DA6" w:rsidR="00012C46" w:rsidRDefault="00012C46" w:rsidP="008039A0">
      <w:pPr>
        <w:ind w:left="720"/>
      </w:pPr>
      <w:r>
        <w:t>Pass attention score to attention distribution,</w:t>
      </w:r>
      <w:r w:rsidR="000D3444">
        <w:t xml:space="preserve"> the similarity score of distribution act as weight</w:t>
      </w:r>
      <w:r w:rsidR="00B71B38">
        <w:t>. Return the corresponding value</w:t>
      </w:r>
      <w:r w:rsidR="00861B94">
        <w:t xml:space="preserve"> </w:t>
      </w:r>
      <w:r w:rsidR="007100E4">
        <w:t xml:space="preserve">relating to the </w:t>
      </w:r>
      <w:r w:rsidR="002E6F9A">
        <w:t>output.</w:t>
      </w:r>
    </w:p>
    <w:p w14:paraId="0FD0DE89" w14:textId="751081E6" w:rsidR="004C178A" w:rsidRDefault="00CB1D70" w:rsidP="0032131E">
      <w:pPr>
        <w:ind w:left="720"/>
      </w:pPr>
      <w:r>
        <w:t xml:space="preserve">Why not remove the </w:t>
      </w:r>
      <w:proofErr w:type="spellStart"/>
      <w:r>
        <w:t>seq</w:t>
      </w:r>
      <w:proofErr w:type="spellEnd"/>
      <w:r>
        <w:t xml:space="preserve"> links if all are connected to one other, but we lose the sequence</w:t>
      </w:r>
      <w:r w:rsidR="0032131E">
        <w:t xml:space="preserve">, </w:t>
      </w:r>
      <w:proofErr w:type="spellStart"/>
      <w:r w:rsidR="0032131E">
        <w:t>i.e</w:t>
      </w:r>
      <w:proofErr w:type="spellEnd"/>
      <w:r w:rsidR="0032131E">
        <w:t xml:space="preserve"> temporal dependence will not be preserved</w:t>
      </w:r>
      <w:r w:rsidR="009812EF">
        <w:t xml:space="preserve">, </w:t>
      </w:r>
      <w:proofErr w:type="spellStart"/>
      <w:r w:rsidR="009812EF">
        <w:t>i.e</w:t>
      </w:r>
      <w:proofErr w:type="spellEnd"/>
      <w:r w:rsidR="009812EF">
        <w:t xml:space="preserve"> position info </w:t>
      </w:r>
      <w:proofErr w:type="spellStart"/>
      <w:r w:rsidR="009812EF">
        <w:t>owill</w:t>
      </w:r>
      <w:proofErr w:type="spellEnd"/>
      <w:r w:rsidR="009812EF">
        <w:t xml:space="preserve"> be lost</w:t>
      </w:r>
      <w:r w:rsidR="00924E1F">
        <w:t xml:space="preserve">– </w:t>
      </w:r>
      <w:proofErr w:type="spellStart"/>
      <w:r w:rsidR="00924E1F">
        <w:t>shuffeling</w:t>
      </w:r>
      <w:proofErr w:type="spellEnd"/>
      <w:r w:rsidR="00924E1F">
        <w:t xml:space="preserve"> the hidden states also produce the same output</w:t>
      </w:r>
      <w:r w:rsidR="0032131E">
        <w:t>.</w:t>
      </w:r>
    </w:p>
    <w:p w14:paraId="4F346F0D" w14:textId="724C30EE" w:rsidR="0078240F" w:rsidRDefault="0078240F" w:rsidP="0032131E">
      <w:pPr>
        <w:ind w:left="720"/>
      </w:pPr>
      <w:r>
        <w:t xml:space="preserve">How to address </w:t>
      </w:r>
      <w:proofErr w:type="gramStart"/>
      <w:r>
        <w:t>them?.</w:t>
      </w:r>
      <w:proofErr w:type="gramEnd"/>
    </w:p>
    <w:p w14:paraId="460C391B" w14:textId="77777777" w:rsidR="0032131E" w:rsidRDefault="0032131E" w:rsidP="0032131E">
      <w:pPr>
        <w:ind w:left="720"/>
      </w:pPr>
    </w:p>
    <w:p w14:paraId="1C877F11" w14:textId="1F96B5D7" w:rsidR="004C178A" w:rsidRPr="00B60CF2" w:rsidRDefault="004C178A" w:rsidP="004C178A">
      <w:pPr>
        <w:rPr>
          <w:b/>
          <w:bCs/>
          <w:u w:val="single"/>
        </w:rPr>
      </w:pPr>
      <w:proofErr w:type="spellStart"/>
      <w:r w:rsidRPr="00B60CF2">
        <w:rPr>
          <w:b/>
          <w:bCs/>
          <w:u w:val="single"/>
        </w:rPr>
        <w:lastRenderedPageBreak/>
        <w:t>Self attention</w:t>
      </w:r>
      <w:proofErr w:type="spellEnd"/>
      <w:r w:rsidRPr="00B60CF2">
        <w:rPr>
          <w:b/>
          <w:bCs/>
          <w:u w:val="single"/>
        </w:rPr>
        <w:t xml:space="preserve"> mechanism:</w:t>
      </w:r>
    </w:p>
    <w:p w14:paraId="00E1CE10" w14:textId="424E0161" w:rsidR="0078240F" w:rsidRDefault="00625D84" w:rsidP="004C178A">
      <w:r>
        <w:t xml:space="preserve"> Generate 3 </w:t>
      </w:r>
      <w:proofErr w:type="spellStart"/>
      <w:r>
        <w:t>vec</w:t>
      </w:r>
      <w:proofErr w:type="spellEnd"/>
      <w:r>
        <w:t xml:space="preserve"> from</w:t>
      </w:r>
      <w:r w:rsidR="0039243A">
        <w:t xml:space="preserve"> each</w:t>
      </w:r>
      <w:r>
        <w:t xml:space="preserve"> hidden state – key, value, query</w:t>
      </w:r>
    </w:p>
    <w:p w14:paraId="6105420B" w14:textId="291AE7A5" w:rsidR="009E6210" w:rsidRDefault="009E6210" w:rsidP="004C178A">
      <w:r>
        <w:t xml:space="preserve">Every query multiplied with all </w:t>
      </w:r>
      <w:proofErr w:type="gramStart"/>
      <w:r>
        <w:t>keys</w:t>
      </w:r>
      <w:r w:rsidR="00356887">
        <w:t xml:space="preserve">  -</w:t>
      </w:r>
      <w:proofErr w:type="gramEnd"/>
      <w:r w:rsidR="00356887">
        <w:t xml:space="preserve"> results in attention score – passed to </w:t>
      </w:r>
      <w:proofErr w:type="spellStart"/>
      <w:r w:rsidR="00356887">
        <w:t>softmax</w:t>
      </w:r>
      <w:proofErr w:type="spellEnd"/>
      <w:r w:rsidR="00356887">
        <w:t xml:space="preserve">  get attention distribution</w:t>
      </w:r>
      <w:r w:rsidR="007D2901">
        <w:t>, these act as weights and each is multiplied with corresponding v</w:t>
      </w:r>
      <w:r w:rsidR="0034554B">
        <w:t xml:space="preserve"> and summation them to produce a1 – attention vector.</w:t>
      </w:r>
    </w:p>
    <w:p w14:paraId="2BC8540F" w14:textId="59C5BBD8" w:rsidR="0034554B" w:rsidRDefault="0034554B" w:rsidP="004C178A">
      <w:r>
        <w:t xml:space="preserve">All these </w:t>
      </w:r>
      <w:proofErr w:type="spellStart"/>
      <w:r>
        <w:t>occure</w:t>
      </w:r>
      <w:proofErr w:type="spellEnd"/>
      <w:r>
        <w:t xml:space="preserve"> in a </w:t>
      </w:r>
      <w:proofErr w:type="spellStart"/>
      <w:r>
        <w:t>layes</w:t>
      </w:r>
      <w:proofErr w:type="spellEnd"/>
      <w:r>
        <w:t xml:space="preserve"> and there </w:t>
      </w:r>
      <w:proofErr w:type="gramStart"/>
      <w:r>
        <w:t>are</w:t>
      </w:r>
      <w:proofErr w:type="gramEnd"/>
      <w:r>
        <w:t xml:space="preserve"> multiple layer, - for every quer</w:t>
      </w:r>
      <w:r w:rsidR="00C31508">
        <w:t>y,</w:t>
      </w:r>
      <w:r>
        <w:t xml:space="preserve"> key, value pair is unique</w:t>
      </w:r>
      <w:r w:rsidR="006E1332">
        <w:t xml:space="preserve">. </w:t>
      </w:r>
      <w:proofErr w:type="spellStart"/>
      <w:r w:rsidR="006E1332">
        <w:t>i.e</w:t>
      </w:r>
      <w:proofErr w:type="spellEnd"/>
      <w:r w:rsidR="006E1332">
        <w:t xml:space="preserve"> matrices shared across tokens but not pairs.</w:t>
      </w:r>
    </w:p>
    <w:p w14:paraId="016C6133" w14:textId="77777777" w:rsidR="00B60CF2" w:rsidRDefault="00B60CF2" w:rsidP="004C178A"/>
    <w:p w14:paraId="43092DC1" w14:textId="6CE52209" w:rsidR="004C178A" w:rsidRDefault="00B60CF2" w:rsidP="004C178A">
      <w:pPr>
        <w:rPr>
          <w:b/>
          <w:bCs/>
          <w:u w:val="single"/>
        </w:rPr>
      </w:pPr>
      <w:proofErr w:type="spellStart"/>
      <w:r w:rsidRPr="00B60CF2">
        <w:rPr>
          <w:b/>
          <w:bCs/>
          <w:u w:val="single"/>
        </w:rPr>
        <w:t>Self Attention</w:t>
      </w:r>
      <w:proofErr w:type="spellEnd"/>
      <w:r w:rsidRPr="00B60CF2">
        <w:rPr>
          <w:b/>
          <w:bCs/>
          <w:u w:val="single"/>
        </w:rPr>
        <w:t xml:space="preserve"> to Transformer: </w:t>
      </w:r>
    </w:p>
    <w:p w14:paraId="7465194B" w14:textId="77777777" w:rsidR="00C37804" w:rsidRPr="005D588B" w:rsidRDefault="00C37804" w:rsidP="004C178A">
      <w:pPr>
        <w:rPr>
          <w:b/>
          <w:bCs/>
          <w:u w:val="single"/>
        </w:rPr>
      </w:pPr>
    </w:p>
    <w:p w14:paraId="09815E4A" w14:textId="05AA7049" w:rsidR="005D588B" w:rsidRDefault="00B60CF2" w:rsidP="00EE1AAC">
      <w:pPr>
        <w:pStyle w:val="ListParagraph"/>
        <w:numPr>
          <w:ilvl w:val="0"/>
          <w:numId w:val="1"/>
        </w:numPr>
      </w:pPr>
      <w:r w:rsidRPr="00C37804">
        <w:rPr>
          <w:b/>
          <w:bCs/>
        </w:rPr>
        <w:t>Positional encode:</w:t>
      </w:r>
      <w:r>
        <w:t xml:space="preserve"> to encode position of </w:t>
      </w:r>
      <w:r w:rsidR="000B788A">
        <w:t>tokens</w:t>
      </w:r>
      <w:r w:rsidR="002D7DFA">
        <w:t xml:space="preserve"> </w:t>
      </w:r>
    </w:p>
    <w:p w14:paraId="139D2327" w14:textId="232BD3E0" w:rsidR="005D588B" w:rsidRDefault="0035706C" w:rsidP="00C37804">
      <w:pPr>
        <w:ind w:left="720" w:firstLine="720"/>
      </w:pPr>
      <w:r>
        <w:t xml:space="preserve">We fed position </w:t>
      </w:r>
      <w:proofErr w:type="spellStart"/>
      <w:r>
        <w:t>ecoding</w:t>
      </w:r>
      <w:proofErr w:type="spellEnd"/>
      <w:r>
        <w:t xml:space="preserve"> to the </w:t>
      </w:r>
      <w:proofErr w:type="spellStart"/>
      <w:r>
        <w:t>selfattention</w:t>
      </w:r>
      <w:proofErr w:type="spellEnd"/>
      <w:r>
        <w:t xml:space="preserve"> along with word embedding</w:t>
      </w:r>
    </w:p>
    <w:p w14:paraId="4B12FF9A" w14:textId="555B6420" w:rsidR="00C37804" w:rsidRPr="00EB3798" w:rsidRDefault="00C37804" w:rsidP="00C37804">
      <w:pPr>
        <w:pStyle w:val="ListParagraph"/>
        <w:numPr>
          <w:ilvl w:val="0"/>
          <w:numId w:val="1"/>
        </w:numPr>
        <w:rPr>
          <w:b/>
          <w:bCs/>
        </w:rPr>
      </w:pPr>
      <w:r w:rsidRPr="00EB3798">
        <w:rPr>
          <w:b/>
          <w:bCs/>
        </w:rPr>
        <w:t>M</w:t>
      </w:r>
      <w:r w:rsidR="006D1BC3" w:rsidRPr="00EB3798">
        <w:rPr>
          <w:b/>
          <w:bCs/>
        </w:rPr>
        <w:t>ulti-headed attention:</w:t>
      </w:r>
      <w:r w:rsidR="00EB3798">
        <w:rPr>
          <w:b/>
          <w:bCs/>
        </w:rPr>
        <w:t xml:space="preserve"> - to capture different aspect</w:t>
      </w:r>
    </w:p>
    <w:p w14:paraId="5C70BFA0" w14:textId="69B59104" w:rsidR="006D1BC3" w:rsidRDefault="000C5C22" w:rsidP="006D1BC3">
      <w:pPr>
        <w:pStyle w:val="ListParagraph"/>
        <w:ind w:left="1440"/>
      </w:pPr>
      <w:r>
        <w:t>Attention head1, attention head2 to generate attention vector for different hidden</w:t>
      </w:r>
      <w:r w:rsidR="00926955">
        <w:t xml:space="preserve"> they generate two attention vector a1, a</w:t>
      </w:r>
      <w:proofErr w:type="gramStart"/>
      <w:r w:rsidR="00926955">
        <w:t>2.</w:t>
      </w:r>
      <w:r w:rsidR="000572D4">
        <w:t>(</w:t>
      </w:r>
      <w:proofErr w:type="gramEnd"/>
      <w:r w:rsidR="000572D4">
        <w:t xml:space="preserve"> each attention </w:t>
      </w:r>
      <w:r w:rsidR="00174D8B">
        <w:t xml:space="preserve">is used to </w:t>
      </w:r>
      <w:proofErr w:type="spellStart"/>
      <w:r w:rsidR="00174D8B">
        <w:t>catpture</w:t>
      </w:r>
      <w:proofErr w:type="spellEnd"/>
      <w:r w:rsidR="00174D8B">
        <w:t xml:space="preserve"> different aspects(like </w:t>
      </w:r>
      <w:proofErr w:type="spellStart"/>
      <w:r w:rsidR="00174D8B">
        <w:t>wether</w:t>
      </w:r>
      <w:proofErr w:type="spellEnd"/>
      <w:r w:rsidR="00174D8B">
        <w:t xml:space="preserve"> noun, pronoun, etc)</w:t>
      </w:r>
      <w:r w:rsidR="00E752A7">
        <w:t xml:space="preserve">. </w:t>
      </w:r>
    </w:p>
    <w:p w14:paraId="36D39FDB" w14:textId="048F2E7E" w:rsidR="00572654" w:rsidRDefault="00572654" w:rsidP="006D1BC3">
      <w:pPr>
        <w:pStyle w:val="ListParagraph"/>
        <w:ind w:left="1440"/>
      </w:pPr>
      <w:r>
        <w:t xml:space="preserve">This results in two vector of size </w:t>
      </w:r>
      <w:proofErr w:type="gramStart"/>
      <w:r>
        <w:t>d ,</w:t>
      </w:r>
      <w:proofErr w:type="gramEnd"/>
      <w:r>
        <w:t xml:space="preserve"> but we can pass only one vector of size d to the next layer</w:t>
      </w:r>
      <w:r w:rsidR="00606EAE">
        <w:t>, for this we concatenate them resulting in a 2d vector which is passed to a linear function – matrix of 2d x d to generate a d sized matrix</w:t>
      </w:r>
      <w:r w:rsidR="00EB3798">
        <w:t>.</w:t>
      </w:r>
    </w:p>
    <w:p w14:paraId="772B62BC" w14:textId="46C66D43" w:rsidR="00B35505" w:rsidRDefault="00F35414" w:rsidP="00B35505">
      <w:r>
        <w:tab/>
      </w:r>
      <w:r>
        <w:tab/>
        <w:t>Time complexity: O(n^2)</w:t>
      </w:r>
    </w:p>
    <w:p w14:paraId="61B4F45C" w14:textId="3FD4CFA7" w:rsidR="00B35505" w:rsidRDefault="00B35505" w:rsidP="00B35505">
      <w:pPr>
        <w:pStyle w:val="ListParagraph"/>
        <w:numPr>
          <w:ilvl w:val="0"/>
          <w:numId w:val="1"/>
        </w:numPr>
      </w:pPr>
      <w:r>
        <w:t>Adding nonlinearit</w:t>
      </w:r>
      <w:r w:rsidR="00F35414">
        <w:t>i</w:t>
      </w:r>
      <w:r>
        <w:t xml:space="preserve">es: </w:t>
      </w:r>
    </w:p>
    <w:p w14:paraId="3C0DF90C" w14:textId="014A806D" w:rsidR="00F35414" w:rsidRDefault="007C508C" w:rsidP="00F35414">
      <w:pPr>
        <w:ind w:left="1440"/>
      </w:pPr>
      <w:proofErr w:type="spellStart"/>
      <w:r>
        <w:t>Self attention</w:t>
      </w:r>
      <w:proofErr w:type="spellEnd"/>
      <w:r>
        <w:t xml:space="preserve"> is linear</w:t>
      </w:r>
      <w:r w:rsidR="00D334CD">
        <w:t xml:space="preserve">. Though we </w:t>
      </w:r>
      <w:r w:rsidR="00531410">
        <w:t xml:space="preserve">are using a </w:t>
      </w:r>
      <w:proofErr w:type="gramStart"/>
      <w:r w:rsidR="00531410">
        <w:t>non linear</w:t>
      </w:r>
      <w:proofErr w:type="gramEnd"/>
      <w:r w:rsidR="00531410">
        <w:t xml:space="preserve"> function. After simplifying the terms </w:t>
      </w:r>
      <w:proofErr w:type="gramStart"/>
      <w:r w:rsidR="00531410">
        <w:t>mathematically</w:t>
      </w:r>
      <w:proofErr w:type="gramEnd"/>
      <w:r w:rsidR="00531410">
        <w:t xml:space="preserve"> we can see that the </w:t>
      </w:r>
      <w:proofErr w:type="spellStart"/>
      <w:r w:rsidR="00531410">
        <w:t>non linearity</w:t>
      </w:r>
      <w:proofErr w:type="spellEnd"/>
      <w:r w:rsidR="00531410">
        <w:t xml:space="preserve"> just causes </w:t>
      </w:r>
      <w:r w:rsidR="00F47085">
        <w:t xml:space="preserve">a coefficient over the </w:t>
      </w:r>
      <w:proofErr w:type="spellStart"/>
      <w:r w:rsidR="00F47085">
        <w:t>seq</w:t>
      </w:r>
      <w:proofErr w:type="spellEnd"/>
      <w:r w:rsidR="00F47085">
        <w:t xml:space="preserve"> of terms resulting in a net linear solution.</w:t>
      </w:r>
    </w:p>
    <w:p w14:paraId="6A9FAF76" w14:textId="5F747577" w:rsidR="00975342" w:rsidRDefault="00975342" w:rsidP="00F35414">
      <w:pPr>
        <w:ind w:left="1440"/>
      </w:pPr>
      <w:r>
        <w:t xml:space="preserve">Why we need </w:t>
      </w:r>
      <w:proofErr w:type="spellStart"/>
      <w:r>
        <w:t>non linear</w:t>
      </w:r>
      <w:proofErr w:type="spellEnd"/>
      <w:r>
        <w:t xml:space="preserve"> layer?</w:t>
      </w:r>
    </w:p>
    <w:p w14:paraId="5786BA79" w14:textId="11CB4979" w:rsidR="00975342" w:rsidRDefault="00975342" w:rsidP="00975342">
      <w:pPr>
        <w:ind w:left="1440"/>
      </w:pPr>
      <w:r>
        <w:t xml:space="preserve">How to tackle this? </w:t>
      </w:r>
    </w:p>
    <w:p w14:paraId="5AEEC46C" w14:textId="00C66A23" w:rsidR="009F5E83" w:rsidRDefault="009F5E83" w:rsidP="00F35414">
      <w:pPr>
        <w:ind w:left="1440"/>
      </w:pPr>
      <w:r>
        <w:t>Add non linearity through a feed forward layer.</w:t>
      </w:r>
    </w:p>
    <w:p w14:paraId="19E08C2B" w14:textId="77777777" w:rsidR="00BD7A87" w:rsidRDefault="00BD7A87" w:rsidP="00F35414">
      <w:pPr>
        <w:ind w:left="1440"/>
      </w:pPr>
    </w:p>
    <w:p w14:paraId="01BD59D2" w14:textId="774BF677" w:rsidR="00EF7745" w:rsidRDefault="00EF7745" w:rsidP="00F35414">
      <w:pPr>
        <w:ind w:left="1440"/>
      </w:pPr>
      <w:r>
        <w:t>Position wise feed forward network</w:t>
      </w:r>
      <w:r w:rsidR="00866ADD">
        <w:t xml:space="preserve"> – pass to matrix w1 first do some nonlinear action and pass to matrix w2</w:t>
      </w:r>
    </w:p>
    <w:p w14:paraId="520E7C9F" w14:textId="401307FA" w:rsidR="00866ADD" w:rsidRDefault="00DE7192" w:rsidP="00F35414">
      <w:pPr>
        <w:ind w:left="1440"/>
      </w:pPr>
      <w:r>
        <w:t xml:space="preserve">Feed forward layer </w:t>
      </w:r>
      <w:r w:rsidR="00F733A7">
        <w:t>Considered as internal memory of transformer</w:t>
      </w:r>
    </w:p>
    <w:p w14:paraId="3EEF605D" w14:textId="0F801334" w:rsidR="00EB3798" w:rsidRDefault="00CB241B" w:rsidP="00CB241B">
      <w:pPr>
        <w:pStyle w:val="ListParagraph"/>
        <w:numPr>
          <w:ilvl w:val="0"/>
          <w:numId w:val="1"/>
        </w:numPr>
      </w:pPr>
      <w:r>
        <w:lastRenderedPageBreak/>
        <w:t xml:space="preserve">Mask attention: </w:t>
      </w:r>
      <w:r w:rsidR="00174122">
        <w:t xml:space="preserve">decoder of the hidden state </w:t>
      </w:r>
      <w:proofErr w:type="spellStart"/>
      <w:r w:rsidR="00EF1609">
        <w:t>will</w:t>
      </w:r>
      <w:r w:rsidR="00174122">
        <w:t>not</w:t>
      </w:r>
      <w:proofErr w:type="spellEnd"/>
      <w:r w:rsidR="00174122">
        <w:t xml:space="preserve"> have any information</w:t>
      </w:r>
      <w:r w:rsidR="00EF1609">
        <w:t xml:space="preserve"> of fut</w:t>
      </w:r>
      <w:r w:rsidR="00A62C8F">
        <w:t>u</w:t>
      </w:r>
      <w:r w:rsidR="00EF1609">
        <w:t>r</w:t>
      </w:r>
      <w:r w:rsidR="00A62C8F">
        <w:t>e</w:t>
      </w:r>
      <w:r w:rsidR="00EF1609">
        <w:t xml:space="preserve"> hidden state, </w:t>
      </w:r>
      <w:r w:rsidR="00A62C8F">
        <w:t>Encoder is given so each word is having access to every other word</w:t>
      </w:r>
    </w:p>
    <w:p w14:paraId="183997C7" w14:textId="5813C45C" w:rsidR="00426DD5" w:rsidRPr="00426DD5" w:rsidRDefault="00F70D0E" w:rsidP="00426DD5">
      <w:pPr>
        <w:pStyle w:val="ListParagraph"/>
      </w:pPr>
      <w:r w:rsidRPr="00426DD5">
        <w:t xml:space="preserve">In </w:t>
      </w:r>
      <w:proofErr w:type="spellStart"/>
      <w:r w:rsidR="00201579" w:rsidRPr="00426DD5">
        <w:t>traing</w:t>
      </w:r>
      <w:proofErr w:type="spellEnd"/>
      <w:r w:rsidR="00201579" w:rsidRPr="00426DD5">
        <w:t xml:space="preserve"> </w:t>
      </w:r>
      <w:r w:rsidRPr="00426DD5">
        <w:t>time</w:t>
      </w:r>
      <w:r w:rsidR="00201579" w:rsidRPr="00426DD5">
        <w:t xml:space="preserve"> future decoder states are known but in test time don’t know</w:t>
      </w:r>
      <w:ins w:id="0" w:author="Microsoft Word" w:date="2025-02-25T16:32:00Z" w16du:dateUtc="2025-02-25T11:02:00Z">
        <w:r w:rsidR="00337794" w:rsidRPr="00426DD5">
          <w:t xml:space="preserve">. How to make masking of future states in this in </w:t>
        </w:r>
        <w:proofErr w:type="spellStart"/>
        <w:r w:rsidR="00337794" w:rsidRPr="00426DD5">
          <w:t>traing</w:t>
        </w:r>
        <w:proofErr w:type="spellEnd"/>
        <w:r w:rsidR="00337794" w:rsidRPr="00426DD5">
          <w:t xml:space="preserve"> </w:t>
        </w:r>
        <w:r w:rsidR="00337794" w:rsidRPr="00426DD5">
          <w:rPr>
            <w:color w:val="FF0000"/>
          </w:rPr>
          <w:t xml:space="preserve">time </w:t>
        </w:r>
        <w:r w:rsidR="00337794" w:rsidRPr="00426DD5">
          <w:t>also</w:t>
        </w:r>
      </w:ins>
      <w:r w:rsidR="00183AD7" w:rsidRPr="00426DD5">
        <w:t>.</w:t>
      </w:r>
    </w:p>
    <w:p w14:paraId="01F2EC71" w14:textId="64658689" w:rsidR="00183AD7" w:rsidRDefault="00317F47" w:rsidP="00F70D0E">
      <w:pPr>
        <w:pStyle w:val="ListParagraph"/>
      </w:pPr>
      <w:r>
        <w:t xml:space="preserve">Practically will be having q </w:t>
      </w:r>
      <w:r w:rsidR="003440F8">
        <w:t xml:space="preserve">matrix </w:t>
      </w:r>
      <w:proofErr w:type="spellStart"/>
      <w:r w:rsidR="003440F8">
        <w:t>containg</w:t>
      </w:r>
      <w:proofErr w:type="spellEnd"/>
      <w:r>
        <w:t xml:space="preserve"> all queries and k matrix </w:t>
      </w:r>
      <w:proofErr w:type="spellStart"/>
      <w:r>
        <w:t>containg</w:t>
      </w:r>
      <w:proofErr w:type="spellEnd"/>
      <w:r>
        <w:t xml:space="preserve"> all key</w:t>
      </w:r>
      <w:r w:rsidR="004719C6">
        <w:t>.</w:t>
      </w:r>
    </w:p>
    <w:p w14:paraId="302E58BA" w14:textId="6DEF819D" w:rsidR="004719C6" w:rsidRDefault="004719C6" w:rsidP="00F70D0E">
      <w:pPr>
        <w:pStyle w:val="ListParagraph"/>
      </w:pPr>
      <w:r>
        <w:t xml:space="preserve">To not allow </w:t>
      </w:r>
      <w:r w:rsidR="00D51576">
        <w:t xml:space="preserve">hidden state to know the </w:t>
      </w:r>
      <w:proofErr w:type="spellStart"/>
      <w:r w:rsidR="00D51576">
        <w:t>futre</w:t>
      </w:r>
      <w:proofErr w:type="spellEnd"/>
      <w:r w:rsidR="00D51576">
        <w:t xml:space="preserve"> state we almost dissect the upper right corner </w:t>
      </w:r>
      <w:r w:rsidR="00732198">
        <w:t xml:space="preserve">during q x h matric </w:t>
      </w:r>
      <w:proofErr w:type="spellStart"/>
      <w:r w:rsidR="00732198">
        <w:t>mul</w:t>
      </w:r>
      <w:proofErr w:type="spellEnd"/>
      <w:r w:rsidR="00732198">
        <w:t xml:space="preserve"> for this we multiply with another matrix</w:t>
      </w:r>
    </w:p>
    <w:p w14:paraId="7BA4D20D" w14:textId="77777777" w:rsidR="00CF367E" w:rsidRDefault="00CF367E" w:rsidP="00F70D0E">
      <w:pPr>
        <w:pStyle w:val="ListParagraph"/>
      </w:pPr>
    </w:p>
    <w:p w14:paraId="1AAC4E73" w14:textId="77777777" w:rsidR="00CF367E" w:rsidRDefault="00CF367E" w:rsidP="00F70D0E">
      <w:pPr>
        <w:pStyle w:val="ListParagraph"/>
      </w:pPr>
    </w:p>
    <w:p w14:paraId="3FA5DC68" w14:textId="77777777" w:rsidR="00CF367E" w:rsidRDefault="00CF367E" w:rsidP="00F70D0E">
      <w:pPr>
        <w:pStyle w:val="ListParagraph"/>
      </w:pPr>
    </w:p>
    <w:p w14:paraId="3C3FC3F4" w14:textId="4C9D6D44" w:rsidR="00CF367E" w:rsidRPr="00496B43" w:rsidRDefault="00CF367E" w:rsidP="00F70D0E">
      <w:pPr>
        <w:pStyle w:val="ListParagraph"/>
      </w:pPr>
      <w:r>
        <w:t xml:space="preserve">Cross attention layer: </w:t>
      </w:r>
    </w:p>
    <w:p w14:paraId="10F3B977" w14:textId="77777777" w:rsidR="0035706C" w:rsidRDefault="0035706C" w:rsidP="00EE1AAC"/>
    <w:p w14:paraId="43F053F6" w14:textId="77777777" w:rsidR="0035706C" w:rsidRDefault="0035706C" w:rsidP="00EE1AAC"/>
    <w:p w14:paraId="11E864E0" w14:textId="1B728F6A" w:rsidR="0091184B" w:rsidRDefault="0091184B" w:rsidP="00EE1AAC">
      <w:r>
        <w:tab/>
      </w:r>
    </w:p>
    <w:p w14:paraId="743FD29D" w14:textId="77777777" w:rsidR="0091184B" w:rsidRDefault="0091184B" w:rsidP="00EE1AAC"/>
    <w:p w14:paraId="4867191A" w14:textId="77777777" w:rsidR="003C3EB9" w:rsidRDefault="003C3EB9" w:rsidP="00EE1AAC"/>
    <w:p w14:paraId="0B2F24C3" w14:textId="77777777" w:rsidR="00EE1AAC" w:rsidRDefault="00EE1AAC" w:rsidP="00EE1AAC"/>
    <w:p w14:paraId="0B42899D" w14:textId="77777777" w:rsidR="0039359E" w:rsidRDefault="0039359E" w:rsidP="00EE1AAC"/>
    <w:p w14:paraId="08A38F99" w14:textId="77777777" w:rsidR="0039359E" w:rsidRDefault="0039359E" w:rsidP="00EE1AAC"/>
    <w:p w14:paraId="7A243DC8" w14:textId="77777777" w:rsidR="0039359E" w:rsidRDefault="0039359E" w:rsidP="00EE1AAC"/>
    <w:p w14:paraId="0627DA76" w14:textId="77777777" w:rsidR="0039359E" w:rsidRDefault="0039359E" w:rsidP="00EE1AAC"/>
    <w:p w14:paraId="5FC35BF1" w14:textId="77777777" w:rsidR="0039359E" w:rsidRDefault="0039359E" w:rsidP="00EE1AAC"/>
    <w:p w14:paraId="0FBC6088" w14:textId="77777777" w:rsidR="0039359E" w:rsidRDefault="0039359E" w:rsidP="00EE1AAC"/>
    <w:p w14:paraId="6B7F8474" w14:textId="77777777" w:rsidR="0039359E" w:rsidRDefault="0039359E" w:rsidP="00EE1AAC"/>
    <w:p w14:paraId="7E5F29DB" w14:textId="77777777" w:rsidR="0039359E" w:rsidRDefault="0039359E" w:rsidP="00EE1AAC"/>
    <w:p w14:paraId="55CBEB73" w14:textId="77777777" w:rsidR="0039359E" w:rsidRDefault="0039359E" w:rsidP="00EE1AAC"/>
    <w:p w14:paraId="2C37B2A6" w14:textId="77777777" w:rsidR="0039359E" w:rsidRDefault="0039359E" w:rsidP="00EE1AAC"/>
    <w:p w14:paraId="31C4BC70" w14:textId="77777777" w:rsidR="0039359E" w:rsidRDefault="0039359E" w:rsidP="00EE1AAC"/>
    <w:p w14:paraId="71120444" w14:textId="77777777" w:rsidR="0039359E" w:rsidRDefault="0039359E" w:rsidP="00EE1AAC"/>
    <w:p w14:paraId="6FAD99E0" w14:textId="77777777" w:rsidR="0039359E" w:rsidRDefault="0039359E" w:rsidP="00EE1AAC"/>
    <w:p w14:paraId="645A32FF" w14:textId="77777777" w:rsidR="0039359E" w:rsidRDefault="0039359E" w:rsidP="00EE1AAC"/>
    <w:p w14:paraId="444803A4" w14:textId="77777777" w:rsidR="0039359E" w:rsidRDefault="0039359E" w:rsidP="00EE1AAC"/>
    <w:p w14:paraId="0C622EFE" w14:textId="77777777" w:rsidR="0039359E" w:rsidRDefault="0039359E" w:rsidP="00EE1AAC"/>
    <w:p w14:paraId="0B50DB2B" w14:textId="77777777" w:rsidR="0039359E" w:rsidRDefault="0039359E" w:rsidP="00EE1AAC"/>
    <w:p w14:paraId="4308E06C" w14:textId="71DF156A" w:rsidR="0039359E" w:rsidRDefault="00C77B00" w:rsidP="00EE1AAC">
      <w:proofErr w:type="spellStart"/>
      <w:r>
        <w:t>Lec</w:t>
      </w:r>
      <w:proofErr w:type="spellEnd"/>
      <w:r>
        <w:t>: 16:</w:t>
      </w:r>
    </w:p>
    <w:p w14:paraId="56CF3DA9" w14:textId="6601059A" w:rsidR="00155226" w:rsidRDefault="00155226" w:rsidP="00EE1AAC">
      <w:r>
        <w:t>Recap:</w:t>
      </w:r>
    </w:p>
    <w:p w14:paraId="024B20C5" w14:textId="6AE48097" w:rsidR="00C77B00" w:rsidRDefault="00C77B00" w:rsidP="00EE1AAC">
      <w:proofErr w:type="spellStart"/>
      <w:r>
        <w:t>Self attention</w:t>
      </w:r>
      <w:proofErr w:type="spellEnd"/>
      <w:r>
        <w:t xml:space="preserve"> </w:t>
      </w:r>
      <w:r w:rsidR="00155226">
        <w:t xml:space="preserve">operation is a linear operation – so include </w:t>
      </w:r>
      <w:proofErr w:type="spellStart"/>
      <w:r w:rsidR="00155226">
        <w:t>non linearity</w:t>
      </w:r>
      <w:proofErr w:type="spellEnd"/>
      <w:r w:rsidR="00155226">
        <w:t xml:space="preserve"> – add feed forward network</w:t>
      </w:r>
      <w:r w:rsidR="00113A33">
        <w:t xml:space="preserve"> – position wise feed forward network,</w:t>
      </w:r>
    </w:p>
    <w:p w14:paraId="5DAA3268" w14:textId="20C05096" w:rsidR="00113A33" w:rsidRDefault="00113A33" w:rsidP="00EE1AAC">
      <w:r>
        <w:t xml:space="preserve">In </w:t>
      </w:r>
      <w:r w:rsidR="005020BC">
        <w:t>each</w:t>
      </w:r>
      <w:r>
        <w:t xml:space="preserve"> encoder block </w:t>
      </w:r>
      <w:r w:rsidR="005020BC">
        <w:t xml:space="preserve">- </w:t>
      </w:r>
      <w:r>
        <w:t>self attention layer and feed forward layer</w:t>
      </w:r>
    </w:p>
    <w:p w14:paraId="0F10CF37" w14:textId="353C275B" w:rsidR="00113A33" w:rsidRDefault="005020BC" w:rsidP="00EE1AAC">
      <w:r>
        <w:t xml:space="preserve">In each </w:t>
      </w:r>
      <w:r w:rsidR="00113A33">
        <w:t>Decoder</w:t>
      </w:r>
      <w:r>
        <w:t xml:space="preserve"> block</w:t>
      </w:r>
      <w:r w:rsidR="00113A33">
        <w:t xml:space="preserve"> </w:t>
      </w:r>
      <w:r>
        <w:t>–</w:t>
      </w:r>
      <w:r w:rsidR="00113A33">
        <w:t xml:space="preserve"> self</w:t>
      </w:r>
      <w:r>
        <w:t xml:space="preserve"> attention, mask </w:t>
      </w:r>
      <w:proofErr w:type="spellStart"/>
      <w:r>
        <w:t xml:space="preserve">self </w:t>
      </w:r>
      <w:proofErr w:type="gramStart"/>
      <w:r>
        <w:t>attention</w:t>
      </w:r>
      <w:proofErr w:type="spellEnd"/>
      <w:r>
        <w:t>(</w:t>
      </w:r>
      <w:r w:rsidR="004A481C">
        <w:t xml:space="preserve"> only</w:t>
      </w:r>
      <w:proofErr w:type="gramEnd"/>
      <w:r w:rsidR="004A481C">
        <w:t xml:space="preserve"> access to left side </w:t>
      </w:r>
      <w:proofErr w:type="spellStart"/>
      <w:r w:rsidR="004A481C">
        <w:t>i.e</w:t>
      </w:r>
      <w:proofErr w:type="spellEnd"/>
      <w:r w:rsidR="004A481C">
        <w:t xml:space="preserve"> future states not allowed)</w:t>
      </w:r>
      <w:r w:rsidR="000A0D69">
        <w:t>.</w:t>
      </w:r>
    </w:p>
    <w:p w14:paraId="34806206" w14:textId="57BAB6F1" w:rsidR="000A0D69" w:rsidRDefault="00031784" w:rsidP="00EE1AAC">
      <w:r>
        <w:t xml:space="preserve">To gave an interaction between encoder and decoder layer – query will come from the decoder and </w:t>
      </w:r>
      <w:proofErr w:type="spellStart"/>
      <w:proofErr w:type="gramStart"/>
      <w:r>
        <w:t>key,value</w:t>
      </w:r>
      <w:proofErr w:type="spellEnd"/>
      <w:proofErr w:type="gramEnd"/>
      <w:r>
        <w:t xml:space="preserve"> form encoder</w:t>
      </w:r>
      <w:r w:rsidR="00C120C9">
        <w:t xml:space="preserve">. Through normal </w:t>
      </w:r>
      <w:proofErr w:type="spellStart"/>
      <w:r w:rsidR="00C120C9">
        <w:t>self attention</w:t>
      </w:r>
      <w:proofErr w:type="spellEnd"/>
      <w:r w:rsidR="00C120C9">
        <w:t xml:space="preserve"> we allow decoder interact with encoder</w:t>
      </w:r>
      <w:r w:rsidR="00F55DD4">
        <w:t>.</w:t>
      </w:r>
    </w:p>
    <w:p w14:paraId="45BFC0E7" w14:textId="77777777" w:rsidR="00F55DD4" w:rsidRDefault="00F55DD4" w:rsidP="00EE1AAC"/>
    <w:p w14:paraId="1CFAECA8" w14:textId="75945E8A" w:rsidR="00F55DD4" w:rsidRDefault="00F55DD4" w:rsidP="00EE1AAC">
      <w:r>
        <w:t xml:space="preserve">Transformer access token in parallel – </w:t>
      </w:r>
      <w:proofErr w:type="spellStart"/>
      <w:r>
        <w:t>pos</w:t>
      </w:r>
      <w:proofErr w:type="spellEnd"/>
      <w:r>
        <w:t xml:space="preserve"> info not </w:t>
      </w:r>
      <w:proofErr w:type="gramStart"/>
      <w:r>
        <w:t>maintained ,</w:t>
      </w:r>
      <w:proofErr w:type="gramEnd"/>
      <w:r>
        <w:t xml:space="preserve"> to maintain </w:t>
      </w:r>
      <w:proofErr w:type="spellStart"/>
      <w:r>
        <w:t>pos</w:t>
      </w:r>
      <w:proofErr w:type="spellEnd"/>
      <w:r>
        <w:t xml:space="preserve"> info we maintain positional </w:t>
      </w:r>
      <w:proofErr w:type="spellStart"/>
      <w:r>
        <w:t>enmbedding</w:t>
      </w:r>
      <w:proofErr w:type="spellEnd"/>
    </w:p>
    <w:p w14:paraId="33505BCB" w14:textId="77777777" w:rsidR="005E2EAE" w:rsidRDefault="005E2EAE" w:rsidP="00EE1AAC">
      <w:pPr>
        <w:rPr>
          <w:b/>
          <w:bCs/>
          <w:u w:val="single"/>
        </w:rPr>
      </w:pPr>
    </w:p>
    <w:p w14:paraId="7B3E6EEB" w14:textId="51B54CCE" w:rsidR="00CD1C89" w:rsidRPr="005E2EAE" w:rsidRDefault="005E2EAE" w:rsidP="00EE1AAC">
      <w:pPr>
        <w:rPr>
          <w:b/>
          <w:bCs/>
          <w:u w:val="single"/>
        </w:rPr>
      </w:pPr>
      <w:r w:rsidRPr="005E2EAE">
        <w:rPr>
          <w:b/>
          <w:bCs/>
          <w:u w:val="single"/>
        </w:rPr>
        <w:t>Positional encoding:</w:t>
      </w:r>
    </w:p>
    <w:p w14:paraId="11DA28D7" w14:textId="23BB894F" w:rsidR="00CD1C89" w:rsidRDefault="00F877D2" w:rsidP="00EE1AAC">
      <w:r>
        <w:t>Position aware</w:t>
      </w:r>
      <w:r w:rsidR="00826D58">
        <w:t xml:space="preserve"> </w:t>
      </w:r>
      <w:proofErr w:type="gramStart"/>
      <w:r w:rsidR="00826D58">
        <w:t>embedding</w:t>
      </w:r>
      <w:r>
        <w:t>( embedding</w:t>
      </w:r>
      <w:proofErr w:type="gramEnd"/>
      <w:r>
        <w:t xml:space="preserve"> </w:t>
      </w:r>
      <w:r w:rsidR="003472F6">
        <w:t>w</w:t>
      </w:r>
      <w:r>
        <w:t xml:space="preserve">ith signal) = </w:t>
      </w:r>
      <w:proofErr w:type="spellStart"/>
      <w:r>
        <w:t>pos</w:t>
      </w:r>
      <w:proofErr w:type="spellEnd"/>
      <w:r>
        <w:t xml:space="preserve"> encoding + embedding</w:t>
      </w:r>
    </w:p>
    <w:p w14:paraId="2D5D1BBF" w14:textId="16A40F8B" w:rsidR="00FC56E6" w:rsidRDefault="00FC56E6" w:rsidP="00EE1AAC">
      <w:r>
        <w:t>Summing lead to parameter reduction</w:t>
      </w:r>
    </w:p>
    <w:p w14:paraId="55696EA4" w14:textId="77777777" w:rsidR="00826D58" w:rsidRDefault="00826D58" w:rsidP="00EE1AAC"/>
    <w:p w14:paraId="00A9B179" w14:textId="4421EF0A" w:rsidR="00826D58" w:rsidRDefault="004B5FD1" w:rsidP="00EE1AAC">
      <w:r>
        <w:t>Pos aware f</w:t>
      </w:r>
      <w:r w:rsidR="00826D58">
        <w:t>ed to first layer of encoder/decoder</w:t>
      </w:r>
      <w:r w:rsidR="002B6586">
        <w:t xml:space="preserve"> – input sent to first block of transformer is </w:t>
      </w:r>
      <w:proofErr w:type="spellStart"/>
      <w:r>
        <w:t>pos</w:t>
      </w:r>
      <w:proofErr w:type="spellEnd"/>
      <w:r>
        <w:t xml:space="preserve"> aware </w:t>
      </w:r>
      <w:proofErr w:type="gramStart"/>
      <w:r>
        <w:t>format</w:t>
      </w:r>
      <w:r w:rsidR="008E6EE4">
        <w:t>( not</w:t>
      </w:r>
      <w:proofErr w:type="gramEnd"/>
      <w:r w:rsidR="008E6EE4">
        <w:t xml:space="preserve"> added </w:t>
      </w:r>
      <w:r w:rsidR="00355949">
        <w:t xml:space="preserve">to </w:t>
      </w:r>
      <w:r w:rsidR="008E6EE4">
        <w:t>other layers</w:t>
      </w:r>
      <w:r w:rsidR="00355949">
        <w:t xml:space="preserve"> in transformer</w:t>
      </w:r>
      <w:r w:rsidR="008E6EE4">
        <w:t>).</w:t>
      </w:r>
    </w:p>
    <w:p w14:paraId="5D8350FA" w14:textId="77777777" w:rsidR="00F77123" w:rsidRDefault="00FA0E1F" w:rsidP="00EE1AAC">
      <w:r>
        <w:t>Problem 1: how to address the issue of multi variable sentence length</w:t>
      </w:r>
    </w:p>
    <w:p w14:paraId="087F33FB" w14:textId="176374C4" w:rsidR="008E6EE4" w:rsidRDefault="00FA0E1F" w:rsidP="00EE1AAC">
      <w:ins w:id="1" w:author="Microsoft Word" w:date="2025-02-27T00:11:00Z" w16du:dateUtc="2025-02-26T18:41:00Z">
        <w:r>
          <w:t>Problem 1: how to address the issue of multi variable sentence length</w:t>
        </w:r>
        <w:r w:rsidR="003409CB">
          <w:t xml:space="preserve">, how to calculate the max length as the </w:t>
        </w:r>
        <w:proofErr w:type="spellStart"/>
        <w:r w:rsidR="003409CB">
          <w:t>no</w:t>
        </w:r>
        <w:proofErr w:type="spellEnd"/>
        <w:r w:rsidR="003409CB">
          <w:t xml:space="preserve"> of tokens should be predefined</w:t>
        </w:r>
        <w:r w:rsidR="0061421E">
          <w:t xml:space="preserve"> and we have no access to that and changes if </w:t>
        </w:r>
        <w:r w:rsidR="005B00E7">
          <w:t>increase the training set.</w:t>
        </w:r>
      </w:ins>
    </w:p>
    <w:p w14:paraId="44EF0E0F" w14:textId="292CD739" w:rsidR="005B00E7" w:rsidRDefault="005B00E7" w:rsidP="00EE1AAC">
      <w:r>
        <w:t xml:space="preserve">Problem 2: </w:t>
      </w:r>
    </w:p>
    <w:p w14:paraId="7528011E" w14:textId="4CE05DF3" w:rsidR="005B00E7" w:rsidRDefault="00DF0F5D" w:rsidP="00EE1AAC">
      <w:r>
        <w:t xml:space="preserve">In </w:t>
      </w:r>
      <w:proofErr w:type="spellStart"/>
      <w:r>
        <w:t>sseq</w:t>
      </w:r>
      <w:proofErr w:type="spellEnd"/>
      <w:r>
        <w:t xml:space="preserve"> 1 last </w:t>
      </w:r>
      <w:proofErr w:type="spellStart"/>
      <w:r>
        <w:t>pos</w:t>
      </w:r>
      <w:proofErr w:type="spellEnd"/>
      <w:r w:rsidR="00DB15BA">
        <w:t xml:space="preserve"> embedding</w:t>
      </w:r>
      <w:r>
        <w:t xml:space="preserve"> is</w:t>
      </w:r>
      <w:r w:rsidR="0033175D">
        <w:t xml:space="preserve">, </w:t>
      </w:r>
      <w:r w:rsidR="00DB15BA">
        <w:t xml:space="preserve">say of </w:t>
      </w:r>
      <w:proofErr w:type="spellStart"/>
      <w:r w:rsidR="00DB15BA">
        <w:t>vec</w:t>
      </w:r>
      <w:proofErr w:type="spellEnd"/>
      <w:r w:rsidR="00DB15BA">
        <w:t xml:space="preserve"> </w:t>
      </w:r>
      <w:r>
        <w:t xml:space="preserve">3. In </w:t>
      </w:r>
      <w:proofErr w:type="spellStart"/>
      <w:r>
        <w:t>seq</w:t>
      </w:r>
      <w:proofErr w:type="spellEnd"/>
      <w:r>
        <w:t xml:space="preserve"> </w:t>
      </w:r>
      <w:r w:rsidR="006B7E15">
        <w:t xml:space="preserve">2 last </w:t>
      </w:r>
      <w:proofErr w:type="spellStart"/>
      <w:r w:rsidR="006B7E15">
        <w:t>pos</w:t>
      </w:r>
      <w:proofErr w:type="spellEnd"/>
      <w:r w:rsidR="00DB15BA">
        <w:t xml:space="preserve"> embedding</w:t>
      </w:r>
      <w:r w:rsidR="006B7E15">
        <w:t xml:space="preserve"> is </w:t>
      </w:r>
      <w:r w:rsidR="00DB15BA">
        <w:t xml:space="preserve">of </w:t>
      </w:r>
      <w:proofErr w:type="spellStart"/>
      <w:r w:rsidR="00DB15BA">
        <w:t>vec</w:t>
      </w:r>
      <w:proofErr w:type="spellEnd"/>
      <w:r w:rsidR="00DB15BA">
        <w:t xml:space="preserve"> </w:t>
      </w:r>
      <w:r w:rsidR="006B7E15">
        <w:t>30</w:t>
      </w:r>
      <w:r w:rsidR="00DB15BA">
        <w:t>,</w:t>
      </w:r>
      <w:r w:rsidR="006B7E15">
        <w:t xml:space="preserve"> but </w:t>
      </w:r>
      <w:r w:rsidR="00DB15BA">
        <w:t xml:space="preserve">this </w:t>
      </w:r>
      <w:proofErr w:type="spellStart"/>
      <w:r w:rsidR="00DB15BA">
        <w:t>seq</w:t>
      </w:r>
      <w:proofErr w:type="spellEnd"/>
      <w:r w:rsidR="006B7E15">
        <w:t xml:space="preserve"> also </w:t>
      </w:r>
      <w:proofErr w:type="spellStart"/>
      <w:r w:rsidR="006B7E15">
        <w:t>contanin</w:t>
      </w:r>
      <w:proofErr w:type="spellEnd"/>
      <w:r w:rsidR="006B7E15">
        <w:t xml:space="preserve"> </w:t>
      </w:r>
      <w:proofErr w:type="spellStart"/>
      <w:proofErr w:type="gramStart"/>
      <w:r w:rsidR="006B7E15">
        <w:t>pos</w:t>
      </w:r>
      <w:proofErr w:type="spellEnd"/>
      <w:r w:rsidR="006B7E15">
        <w:t xml:space="preserve"> </w:t>
      </w:r>
      <w:r>
        <w:t xml:space="preserve"> </w:t>
      </w:r>
      <w:r w:rsidR="00DB15BA">
        <w:t>vector</w:t>
      </w:r>
      <w:proofErr w:type="gramEnd"/>
      <w:r w:rsidR="00C4631B">
        <w:t xml:space="preserve"> 3 and</w:t>
      </w:r>
      <w:r w:rsidR="004176A2">
        <w:t xml:space="preserve"> model</w:t>
      </w:r>
      <w:r w:rsidR="00C4631B">
        <w:t xml:space="preserve"> may </w:t>
      </w:r>
      <w:proofErr w:type="spellStart"/>
      <w:r w:rsidR="00750A01">
        <w:t>misintruptly</w:t>
      </w:r>
      <w:proofErr w:type="spellEnd"/>
      <w:r w:rsidR="00750A01">
        <w:t xml:space="preserve"> </w:t>
      </w:r>
      <w:r w:rsidR="00C4631B">
        <w:t xml:space="preserve">think </w:t>
      </w:r>
      <w:proofErr w:type="spellStart"/>
      <w:r w:rsidR="001E570A">
        <w:t>seq</w:t>
      </w:r>
      <w:proofErr w:type="spellEnd"/>
      <w:r w:rsidR="001E570A">
        <w:t xml:space="preserve"> 1 vec 3 </w:t>
      </w:r>
      <w:r w:rsidR="00C4631B">
        <w:t>same as th</w:t>
      </w:r>
      <w:r w:rsidR="001E570A">
        <w:t>at</w:t>
      </w:r>
      <w:r w:rsidR="00C4631B">
        <w:t xml:space="preserve"> of </w:t>
      </w:r>
      <w:proofErr w:type="spellStart"/>
      <w:r w:rsidR="00C4631B">
        <w:t>seq</w:t>
      </w:r>
      <w:proofErr w:type="spellEnd"/>
      <w:r w:rsidR="00750A01">
        <w:t xml:space="preserve"> 2</w:t>
      </w:r>
      <w:r w:rsidR="001E570A">
        <w:t xml:space="preserve"> </w:t>
      </w:r>
      <w:proofErr w:type="spellStart"/>
      <w:r w:rsidR="001E570A">
        <w:t>vec</w:t>
      </w:r>
      <w:proofErr w:type="spellEnd"/>
      <w:r w:rsidR="001E570A">
        <w:t xml:space="preserve"> 3</w:t>
      </w:r>
      <w:r w:rsidR="00C4631B">
        <w:t>.</w:t>
      </w:r>
      <w:r w:rsidR="0058147F">
        <w:t xml:space="preserve"> how </w:t>
      </w:r>
      <w:r w:rsidR="004176A2">
        <w:t xml:space="preserve">to </w:t>
      </w:r>
      <w:r w:rsidR="0058147F">
        <w:t>let model know the end of seq</w:t>
      </w:r>
      <w:r w:rsidR="004176A2">
        <w:t>.</w:t>
      </w:r>
    </w:p>
    <w:p w14:paraId="1FFEDAC3" w14:textId="2CD2DAD5" w:rsidR="00E80DB0" w:rsidRDefault="00E80DB0" w:rsidP="00EE1AAC">
      <w:r>
        <w:lastRenderedPageBreak/>
        <w:t xml:space="preserve">Sol: Divide </w:t>
      </w:r>
      <w:proofErr w:type="spellStart"/>
      <w:r>
        <w:t>pos</w:t>
      </w:r>
      <w:proofErr w:type="spellEnd"/>
      <w:r>
        <w:t xml:space="preserve"> embedding by max token in a seq.</w:t>
      </w:r>
    </w:p>
    <w:p w14:paraId="6DDF713F" w14:textId="481443FB" w:rsidR="009D7627" w:rsidRDefault="009D7627" w:rsidP="00EE1AAC">
      <w:r>
        <w:t xml:space="preserve">Now same </w:t>
      </w:r>
      <w:proofErr w:type="spellStart"/>
      <w:r>
        <w:t>pos</w:t>
      </w:r>
      <w:proofErr w:type="spellEnd"/>
      <w:r>
        <w:t xml:space="preserve"> in variable length sentence are different. </w:t>
      </w:r>
      <w:proofErr w:type="spellStart"/>
      <w:r>
        <w:t>i.e</w:t>
      </w:r>
      <w:proofErr w:type="spellEnd"/>
      <w:r>
        <w:t xml:space="preserve"> </w:t>
      </w:r>
      <w:r w:rsidR="00A85C38">
        <w:t xml:space="preserve">same </w:t>
      </w:r>
      <w:proofErr w:type="spellStart"/>
      <w:r w:rsidR="00A85C38">
        <w:t>pos</w:t>
      </w:r>
      <w:proofErr w:type="spellEnd"/>
      <w:r w:rsidR="00A85C38">
        <w:t xml:space="preserve"> in </w:t>
      </w:r>
      <w:proofErr w:type="spellStart"/>
      <w:r w:rsidR="00A85C38">
        <w:t>seq</w:t>
      </w:r>
      <w:proofErr w:type="spellEnd"/>
      <w:r w:rsidR="00A85C38">
        <w:t xml:space="preserve"> of diff length is different</w:t>
      </w:r>
      <w:r w:rsidR="00406F97">
        <w:t>.</w:t>
      </w:r>
      <w:r w:rsidR="000C79FC">
        <w:t xml:space="preserve"> As </w:t>
      </w:r>
      <w:proofErr w:type="spellStart"/>
      <w:r w:rsidR="000C79FC">
        <w:t>pos</w:t>
      </w:r>
      <w:proofErr w:type="spellEnd"/>
      <w:r w:rsidR="000C79FC">
        <w:t xml:space="preserve"> is </w:t>
      </w:r>
      <w:proofErr w:type="spellStart"/>
      <w:r w:rsidR="000C79FC">
        <w:t>caluculated</w:t>
      </w:r>
      <w:proofErr w:type="spellEnd"/>
      <w:r w:rsidR="000C79FC">
        <w:t xml:space="preserve"> as </w:t>
      </w:r>
      <w:proofErr w:type="spellStart"/>
      <w:r w:rsidR="000C79FC">
        <w:t>pos</w:t>
      </w:r>
      <w:proofErr w:type="spellEnd"/>
      <w:r w:rsidR="000C79FC">
        <w:t xml:space="preserve">/max </w:t>
      </w:r>
      <w:proofErr w:type="spellStart"/>
      <w:r w:rsidR="000C79FC">
        <w:t>len</w:t>
      </w:r>
      <w:proofErr w:type="spellEnd"/>
    </w:p>
    <w:p w14:paraId="53092AEB" w14:textId="77777777" w:rsidR="00847201" w:rsidRDefault="00DD053F" w:rsidP="00EE1AAC">
      <w:r>
        <w:t xml:space="preserve">Representation of </w:t>
      </w:r>
      <w:proofErr w:type="spellStart"/>
      <w:r>
        <w:t>pos</w:t>
      </w:r>
      <w:proofErr w:type="spellEnd"/>
      <w:r>
        <w:t xml:space="preserve"> using </w:t>
      </w:r>
      <w:r w:rsidR="00A77F2B">
        <w:t xml:space="preserve">binary </w:t>
      </w:r>
      <w:proofErr w:type="gramStart"/>
      <w:r w:rsidR="00A77F2B">
        <w:t>representation .</w:t>
      </w:r>
      <w:proofErr w:type="gramEnd"/>
      <w:r w:rsidR="00A77F2B">
        <w:t xml:space="preserve"> but each bit repeats itself after certain periodicity. </w:t>
      </w:r>
    </w:p>
    <w:p w14:paraId="07DD1DEB" w14:textId="3A2DB599" w:rsidR="00406F97" w:rsidRDefault="00847201" w:rsidP="00EE1AAC">
      <w:r>
        <w:t xml:space="preserve">How to encode them: </w:t>
      </w:r>
      <w:r w:rsidR="00A77F2B">
        <w:t>T</w:t>
      </w:r>
      <w:r w:rsidR="004600AD">
        <w:t>his is captured using sin function</w:t>
      </w:r>
      <w:r w:rsidR="00942CCC">
        <w:t>.</w:t>
      </w:r>
    </w:p>
    <w:p w14:paraId="55CC039F" w14:textId="6B350689" w:rsidR="00EE2928" w:rsidRDefault="00EE2928" w:rsidP="00EE1AAC">
      <w:r>
        <w:t xml:space="preserve">I = element </w:t>
      </w:r>
      <w:proofErr w:type="spellStart"/>
      <w:r>
        <w:t>pos</w:t>
      </w:r>
      <w:proofErr w:type="spellEnd"/>
      <w:r>
        <w:t xml:space="preserve"> in </w:t>
      </w:r>
      <w:proofErr w:type="spellStart"/>
      <w:r>
        <w:t>pos</w:t>
      </w:r>
      <w:proofErr w:type="spellEnd"/>
      <w:r>
        <w:t xml:space="preserve"> vector</w:t>
      </w:r>
    </w:p>
    <w:p w14:paraId="3595431C" w14:textId="576317BA" w:rsidR="00B22CF4" w:rsidRDefault="00B22CF4" w:rsidP="00EE1AAC">
      <w:r>
        <w:t xml:space="preserve">Pos = </w:t>
      </w:r>
      <w:proofErr w:type="spellStart"/>
      <w:r>
        <w:t>pos</w:t>
      </w:r>
      <w:proofErr w:type="spellEnd"/>
      <w:r>
        <w:t xml:space="preserve"> in </w:t>
      </w:r>
      <w:proofErr w:type="spellStart"/>
      <w:r>
        <w:t>seq</w:t>
      </w:r>
      <w:proofErr w:type="spellEnd"/>
    </w:p>
    <w:p w14:paraId="757E6B46" w14:textId="7D4E2533" w:rsidR="00B22CF4" w:rsidRDefault="00B22CF4" w:rsidP="00EE1AAC">
      <w:r>
        <w:t>d model = model size</w:t>
      </w:r>
    </w:p>
    <w:p w14:paraId="5457CDFC" w14:textId="1FAC5CE3" w:rsidR="00D4341F" w:rsidRDefault="00D4341F" w:rsidP="00EE1AAC">
      <w:r>
        <w:t xml:space="preserve">upper part of </w:t>
      </w:r>
      <w:proofErr w:type="spellStart"/>
      <w:r>
        <w:t>vec</w:t>
      </w:r>
      <w:proofErr w:type="spellEnd"/>
      <w:r>
        <w:t xml:space="preserve"> – high </w:t>
      </w:r>
      <w:proofErr w:type="spellStart"/>
      <w:r>
        <w:t>f</w:t>
      </w:r>
      <w:r w:rsidR="002951A7">
        <w:t>req</w:t>
      </w:r>
      <w:proofErr w:type="spellEnd"/>
      <w:r w:rsidR="002951A7">
        <w:t xml:space="preserve"> sin wave</w:t>
      </w:r>
    </w:p>
    <w:p w14:paraId="5B426192" w14:textId="4F4E413C" w:rsidR="002951A7" w:rsidRDefault="002951A7" w:rsidP="00EE1AAC">
      <w:r>
        <w:t xml:space="preserve">lower part – low </w:t>
      </w:r>
      <w:proofErr w:type="spellStart"/>
      <w:r>
        <w:t>freq</w:t>
      </w:r>
      <w:proofErr w:type="spellEnd"/>
      <w:r>
        <w:t xml:space="preserve"> sin wave</w:t>
      </w:r>
    </w:p>
    <w:p w14:paraId="2EDB2BF9" w14:textId="06911ED4" w:rsidR="002951A7" w:rsidRDefault="00DB5E90" w:rsidP="00EE1AAC">
      <w:r>
        <w:t xml:space="preserve">why </w:t>
      </w:r>
      <w:proofErr w:type="spellStart"/>
      <w:proofErr w:type="gramStart"/>
      <w:r>
        <w:t>i</w:t>
      </w:r>
      <w:proofErr w:type="spellEnd"/>
      <w:r>
        <w:t xml:space="preserve"> :</w:t>
      </w:r>
      <w:proofErr w:type="gramEnd"/>
      <w:r>
        <w:t xml:space="preserve"> </w:t>
      </w:r>
      <w:r w:rsidR="00CD7657">
        <w:t xml:space="preserve">to capture different values for different </w:t>
      </w:r>
      <w:r w:rsidR="00C1269F">
        <w:t xml:space="preserve">element as sin </w:t>
      </w:r>
      <w:proofErr w:type="spellStart"/>
      <w:r w:rsidR="00C1269F">
        <w:t>func</w:t>
      </w:r>
      <w:proofErr w:type="spellEnd"/>
      <w:r w:rsidR="00C1269F">
        <w:t xml:space="preserve"> is </w:t>
      </w:r>
      <w:proofErr w:type="spellStart"/>
      <w:r w:rsidR="00C1269F">
        <w:t>repetative</w:t>
      </w:r>
      <w:proofErr w:type="spellEnd"/>
    </w:p>
    <w:p w14:paraId="4036A491" w14:textId="04728B45" w:rsidR="00C1269F" w:rsidRDefault="00C1269F" w:rsidP="00EE1AAC">
      <w:r>
        <w:t xml:space="preserve">low </w:t>
      </w:r>
      <w:proofErr w:type="spellStart"/>
      <w:r>
        <w:t>freq</w:t>
      </w:r>
      <w:proofErr w:type="spellEnd"/>
      <w:r>
        <w:t xml:space="preserve"> – differ slightly</w:t>
      </w:r>
    </w:p>
    <w:p w14:paraId="08189920" w14:textId="0FF97C83" w:rsidR="00C1269F" w:rsidRDefault="00C1269F" w:rsidP="00EE1AAC">
      <w:r>
        <w:t xml:space="preserve">high </w:t>
      </w:r>
      <w:proofErr w:type="spellStart"/>
      <w:r>
        <w:t>freq</w:t>
      </w:r>
      <w:proofErr w:type="spellEnd"/>
      <w:r>
        <w:t xml:space="preserve"> – differ </w:t>
      </w:r>
      <w:r w:rsidR="004D299D">
        <w:t>significantly</w:t>
      </w:r>
    </w:p>
    <w:p w14:paraId="5B18F00A" w14:textId="77777777" w:rsidR="004D299D" w:rsidRDefault="004D299D" w:rsidP="00EE1AAC"/>
    <w:p w14:paraId="03110CE2" w14:textId="7EEC7F97" w:rsidR="004D299D" w:rsidRDefault="000367B4" w:rsidP="00EE1AAC">
      <w:r>
        <w:t>1</w:t>
      </w:r>
      <w:r w:rsidRPr="000367B4">
        <w:rPr>
          <w:vertAlign w:val="superscript"/>
        </w:rPr>
        <w:t>st</w:t>
      </w:r>
      <w:r>
        <w:t xml:space="preserve"> by sin, 2</w:t>
      </w:r>
      <w:r w:rsidRPr="000367B4">
        <w:rPr>
          <w:vertAlign w:val="superscript"/>
        </w:rPr>
        <w:t>nd</w:t>
      </w:r>
      <w:r>
        <w:t xml:space="preserve"> by cosine, 3</w:t>
      </w:r>
      <w:r w:rsidRPr="000367B4">
        <w:rPr>
          <w:vertAlign w:val="superscript"/>
        </w:rPr>
        <w:t>rd</w:t>
      </w:r>
      <w:r>
        <w:t xml:space="preserve"> by sin …</w:t>
      </w:r>
    </w:p>
    <w:p w14:paraId="44535A05" w14:textId="08784332" w:rsidR="000367B4" w:rsidRDefault="00A40A00" w:rsidP="00EE1AAC">
      <w:r>
        <w:t xml:space="preserve">If I </w:t>
      </w:r>
      <w:proofErr w:type="gramStart"/>
      <w:r>
        <w:t>is</w:t>
      </w:r>
      <w:proofErr w:type="gramEnd"/>
      <w:r>
        <w:t xml:space="preserve"> multiple of 2 – sin</w:t>
      </w:r>
    </w:p>
    <w:p w14:paraId="4AE6944D" w14:textId="71D22F5C" w:rsidR="00A40A00" w:rsidRDefault="00A40A00" w:rsidP="00EE1AAC">
      <w:r>
        <w:t xml:space="preserve">I not multiple by 2 – </w:t>
      </w:r>
      <w:proofErr w:type="spellStart"/>
      <w:r>
        <w:t>coine</w:t>
      </w:r>
      <w:proofErr w:type="spellEnd"/>
    </w:p>
    <w:p w14:paraId="636D1CB6" w14:textId="5FF74078" w:rsidR="00A40A00" w:rsidRDefault="00A40A00" w:rsidP="00EE1AAC">
      <w:r>
        <w:t xml:space="preserve">I start with 0 so the above </w:t>
      </w:r>
      <w:proofErr w:type="spellStart"/>
      <w:r>
        <w:t>seq</w:t>
      </w:r>
      <w:proofErr w:type="spellEnd"/>
    </w:p>
    <w:p w14:paraId="785CB40B" w14:textId="49667FDD" w:rsidR="009204EF" w:rsidRDefault="009204EF" w:rsidP="00EE1AAC">
      <w:r>
        <w:t xml:space="preserve">Pos </w:t>
      </w:r>
      <w:proofErr w:type="spellStart"/>
      <w:r w:rsidR="00E51BF9">
        <w:t>rel</w:t>
      </w:r>
      <w:proofErr w:type="spellEnd"/>
      <w:r w:rsidR="00E51BF9">
        <w:t xml:space="preserve"> of nearby words </w:t>
      </w:r>
      <w:proofErr w:type="gramStart"/>
      <w:r w:rsidR="00E51BF9">
        <w:t>high ,</w:t>
      </w:r>
      <w:proofErr w:type="gramEnd"/>
      <w:r w:rsidR="00E51BF9">
        <w:t xml:space="preserve"> and vice versa</w:t>
      </w:r>
    </w:p>
    <w:p w14:paraId="5805E0F8" w14:textId="77777777" w:rsidR="00165B45" w:rsidRDefault="00165B45" w:rsidP="00EE1AAC"/>
    <w:p w14:paraId="7C127642" w14:textId="6D611A35" w:rsidR="00165B45" w:rsidRDefault="00864462" w:rsidP="00EE1AAC">
      <w:r>
        <w:t xml:space="preserve">Kind of </w:t>
      </w:r>
      <w:proofErr w:type="spellStart"/>
      <w:r>
        <w:t>dic</w:t>
      </w:r>
      <w:proofErr w:type="spellEnd"/>
      <w:r>
        <w:t xml:space="preserve">, where every </w:t>
      </w:r>
      <w:proofErr w:type="spellStart"/>
      <w:r>
        <w:t>ele</w:t>
      </w:r>
      <w:proofErr w:type="spellEnd"/>
      <w:r>
        <w:t xml:space="preserve"> denotes a </w:t>
      </w:r>
      <w:proofErr w:type="spellStart"/>
      <w:r>
        <w:t>pos</w:t>
      </w:r>
      <w:proofErr w:type="spellEnd"/>
      <w:r>
        <w:t xml:space="preserve"> vector</w:t>
      </w:r>
      <w:r w:rsidR="007A51B9">
        <w:t xml:space="preserve">, when </w:t>
      </w:r>
      <w:proofErr w:type="spellStart"/>
      <w:r w:rsidR="007A51B9">
        <w:t>seq</w:t>
      </w:r>
      <w:proofErr w:type="spellEnd"/>
      <w:r w:rsidR="007A51B9">
        <w:t xml:space="preserve"> is fed corresponding </w:t>
      </w:r>
      <w:proofErr w:type="spellStart"/>
      <w:r w:rsidR="00C31D72">
        <w:t>pos</w:t>
      </w:r>
      <w:proofErr w:type="spellEnd"/>
      <w:r w:rsidR="00C31D72">
        <w:t xml:space="preserve"> encoding </w:t>
      </w:r>
      <w:r w:rsidR="007A51B9">
        <w:t xml:space="preserve">from </w:t>
      </w:r>
      <w:proofErr w:type="spellStart"/>
      <w:r w:rsidR="007A51B9">
        <w:t>dic</w:t>
      </w:r>
      <w:proofErr w:type="spellEnd"/>
      <w:r w:rsidR="007A51B9">
        <w:t xml:space="preserve"> </w:t>
      </w:r>
      <w:r w:rsidR="00C31D72">
        <w:t>and add</w:t>
      </w:r>
      <w:r w:rsidR="00E0413D">
        <w:t xml:space="preserve"> and </w:t>
      </w:r>
      <w:r w:rsidR="007A51B9">
        <w:t>will be passed</w:t>
      </w:r>
      <w:r w:rsidR="00E0413D">
        <w:t>. When back propagation is applied position embedding are updated.</w:t>
      </w:r>
    </w:p>
    <w:p w14:paraId="1AABED3D" w14:textId="77777777" w:rsidR="00E115EA" w:rsidRDefault="00E115EA" w:rsidP="00EE1AAC"/>
    <w:p w14:paraId="61E32FA9" w14:textId="3C15092E" w:rsidR="00E115EA" w:rsidRPr="00CA136D" w:rsidRDefault="00E115EA" w:rsidP="00EE1AAC">
      <w:pPr>
        <w:rPr>
          <w:u w:val="single"/>
        </w:rPr>
      </w:pPr>
      <w:r w:rsidRPr="00CA136D">
        <w:rPr>
          <w:u w:val="single"/>
        </w:rPr>
        <w:t>Properties of positional embedding</w:t>
      </w:r>
      <w:r w:rsidR="00C47409" w:rsidRPr="00CA136D">
        <w:rPr>
          <w:u w:val="single"/>
        </w:rPr>
        <w:t>:</w:t>
      </w:r>
    </w:p>
    <w:p w14:paraId="4C9973A6" w14:textId="498A3503" w:rsidR="00C47409" w:rsidRDefault="00C47409" w:rsidP="00CA136D">
      <w:pPr>
        <w:pStyle w:val="ListParagraph"/>
        <w:numPr>
          <w:ilvl w:val="0"/>
          <w:numId w:val="3"/>
        </w:numPr>
      </w:pPr>
      <w:r w:rsidRPr="00CA136D">
        <w:rPr>
          <w:u w:val="single"/>
        </w:rPr>
        <w:t>Monotonicity:</w:t>
      </w:r>
      <w:r>
        <w:t xml:space="preserve"> </w:t>
      </w:r>
      <w:r w:rsidR="00AC2C40">
        <w:t>proximity higher if words are near</w:t>
      </w:r>
    </w:p>
    <w:p w14:paraId="4CD6F861" w14:textId="225A8E43" w:rsidR="00582E2E" w:rsidRDefault="000F7D02" w:rsidP="00CA136D">
      <w:pPr>
        <w:pStyle w:val="ListParagraph"/>
        <w:numPr>
          <w:ilvl w:val="0"/>
          <w:numId w:val="3"/>
        </w:numPr>
      </w:pPr>
      <w:r w:rsidRPr="00CA136D">
        <w:rPr>
          <w:u w:val="single"/>
        </w:rPr>
        <w:t>Translation embedding:</w:t>
      </w:r>
      <w:r>
        <w:t xml:space="preserve"> proximity of word with same difference is equal </w:t>
      </w:r>
      <w:proofErr w:type="gramStart"/>
      <w:r>
        <w:t>( like</w:t>
      </w:r>
      <w:proofErr w:type="gramEnd"/>
      <w:r>
        <w:t xml:space="preserve"> </w:t>
      </w:r>
      <w:r w:rsidR="00414FD0">
        <w:t>1, 3 = 4,6)</w:t>
      </w:r>
    </w:p>
    <w:p w14:paraId="5CA5E866" w14:textId="7C324FED" w:rsidR="000F7D02" w:rsidRPr="00CA136D" w:rsidRDefault="000F7D02" w:rsidP="00CA136D">
      <w:pPr>
        <w:pStyle w:val="ListParagraph"/>
        <w:numPr>
          <w:ilvl w:val="0"/>
          <w:numId w:val="3"/>
        </w:numPr>
        <w:rPr>
          <w:u w:val="single"/>
        </w:rPr>
      </w:pPr>
      <w:proofErr w:type="spellStart"/>
      <w:r w:rsidRPr="00CA136D">
        <w:rPr>
          <w:u w:val="single"/>
        </w:rPr>
        <w:t>Symmentry</w:t>
      </w:r>
      <w:proofErr w:type="spellEnd"/>
      <w:r w:rsidRPr="00CA136D">
        <w:rPr>
          <w:u w:val="single"/>
        </w:rPr>
        <w:t>:</w:t>
      </w:r>
    </w:p>
    <w:p w14:paraId="4E6C63F2" w14:textId="77777777" w:rsidR="0039655B" w:rsidRDefault="0039655B" w:rsidP="00EE1AAC"/>
    <w:p w14:paraId="3E4EA174" w14:textId="77777777" w:rsidR="0039655B" w:rsidRDefault="0039655B" w:rsidP="00EE1AAC"/>
    <w:p w14:paraId="0A4CBE11" w14:textId="77777777" w:rsidR="0039655B" w:rsidRDefault="0039655B" w:rsidP="00EE1AAC"/>
    <w:p w14:paraId="31BF3E4B" w14:textId="7F7E37F8" w:rsidR="0039655B" w:rsidRPr="00CA136D" w:rsidRDefault="00E54B8A" w:rsidP="00EE1AAC">
      <w:r w:rsidRPr="00CA136D">
        <w:rPr>
          <w:u w:val="single"/>
        </w:rPr>
        <w:t xml:space="preserve">Absolute </w:t>
      </w:r>
      <w:proofErr w:type="spellStart"/>
      <w:r w:rsidRPr="00CA136D">
        <w:rPr>
          <w:u w:val="single"/>
        </w:rPr>
        <w:t>pos</w:t>
      </w:r>
      <w:proofErr w:type="spellEnd"/>
      <w:r w:rsidRPr="00CA136D">
        <w:rPr>
          <w:u w:val="single"/>
        </w:rPr>
        <w:t xml:space="preserve"> embedding</w:t>
      </w:r>
      <w:r w:rsidRPr="00CA136D">
        <w:t xml:space="preserve">: </w:t>
      </w:r>
      <w:r w:rsidR="00CA136D" w:rsidRPr="00CA136D">
        <w:t>sin representation embed</w:t>
      </w:r>
      <w:r w:rsidR="00CA136D">
        <w:t>d</w:t>
      </w:r>
      <w:r w:rsidR="00CA136D" w:rsidRPr="00CA136D">
        <w:t xml:space="preserve">ing, </w:t>
      </w:r>
      <w:proofErr w:type="spellStart"/>
      <w:r w:rsidR="00CA136D" w:rsidRPr="00CA136D">
        <w:t>pos</w:t>
      </w:r>
      <w:proofErr w:type="spellEnd"/>
      <w:r w:rsidR="00CA136D" w:rsidRPr="00CA136D">
        <w:t xml:space="preserve"> aware embedding</w:t>
      </w:r>
    </w:p>
    <w:p w14:paraId="375DD79D" w14:textId="77777777" w:rsidR="00191738" w:rsidRDefault="006F22EC" w:rsidP="00EE1AAC">
      <w:proofErr w:type="spellStart"/>
      <w:r w:rsidRPr="00191738">
        <w:rPr>
          <w:u w:val="single"/>
        </w:rPr>
        <w:t>Relativve</w:t>
      </w:r>
      <w:proofErr w:type="spellEnd"/>
      <w:r w:rsidRPr="00191738">
        <w:rPr>
          <w:u w:val="single"/>
        </w:rPr>
        <w:t xml:space="preserve"> </w:t>
      </w:r>
      <w:proofErr w:type="spellStart"/>
      <w:r w:rsidRPr="00191738">
        <w:rPr>
          <w:u w:val="single"/>
        </w:rPr>
        <w:t>pos</w:t>
      </w:r>
      <w:proofErr w:type="spellEnd"/>
      <w:r w:rsidRPr="00191738">
        <w:rPr>
          <w:u w:val="single"/>
        </w:rPr>
        <w:t xml:space="preserve"> encoding:</w:t>
      </w:r>
      <w:r>
        <w:t xml:space="preserve"> </w:t>
      </w:r>
    </w:p>
    <w:p w14:paraId="62B18CBF" w14:textId="080826CD" w:rsidR="006F22EC" w:rsidRDefault="006969D4" w:rsidP="00EE1AAC">
      <w:r>
        <w:t xml:space="preserve">preserve relative </w:t>
      </w:r>
      <w:proofErr w:type="spellStart"/>
      <w:r>
        <w:t>pos</w:t>
      </w:r>
      <w:proofErr w:type="spellEnd"/>
      <w:r>
        <w:t xml:space="preserve"> b/w word</w:t>
      </w:r>
      <w:r w:rsidR="00191738">
        <w:t>s.</w:t>
      </w:r>
    </w:p>
    <w:p w14:paraId="4EB3C5F1" w14:textId="4E3FE9B5" w:rsidR="008456F2" w:rsidRDefault="008456F2" w:rsidP="00EE1AAC">
      <w:r>
        <w:t xml:space="preserve">R – relative </w:t>
      </w:r>
      <w:proofErr w:type="spellStart"/>
      <w:r>
        <w:t>dist</w:t>
      </w:r>
      <w:proofErr w:type="spellEnd"/>
      <w:r>
        <w:t xml:space="preserve"> b/w m and n </w:t>
      </w:r>
      <w:proofErr w:type="spellStart"/>
      <w:r>
        <w:t>i.e</w:t>
      </w:r>
      <w:proofErr w:type="spellEnd"/>
      <w:r>
        <w:t xml:space="preserve"> m-</w:t>
      </w:r>
      <w:proofErr w:type="gramStart"/>
      <w:r>
        <w:t>n</w:t>
      </w:r>
      <w:r w:rsidR="002B360C">
        <w:t xml:space="preserve"> </w:t>
      </w:r>
      <w:r w:rsidR="001F292D">
        <w:t>,</w:t>
      </w:r>
      <w:proofErr w:type="gramEnd"/>
      <w:r w:rsidR="001F292D">
        <w:t xml:space="preserve"> if m, n fall out the range of r min and r max r min and r max considered accordingly</w:t>
      </w:r>
    </w:p>
    <w:p w14:paraId="50F1AE71" w14:textId="33BF345C" w:rsidR="00A23DEF" w:rsidRDefault="00A23DEF" w:rsidP="00EE1AAC">
      <w:proofErr w:type="spellStart"/>
      <w:r>
        <w:t>Pr</w:t>
      </w:r>
      <w:proofErr w:type="spellEnd"/>
      <w:r>
        <w:t xml:space="preserve"> added with value and key: how to generate pr</w:t>
      </w:r>
      <w:r w:rsidR="00745989">
        <w:t>?</w:t>
      </w:r>
    </w:p>
    <w:p w14:paraId="2E890E08" w14:textId="783CDE48" w:rsidR="00191738" w:rsidRDefault="00191738" w:rsidP="00EE1AAC">
      <w:pPr>
        <w:rPr>
          <w:u w:val="single"/>
        </w:rPr>
      </w:pPr>
      <w:r w:rsidRPr="00191738">
        <w:rPr>
          <w:u w:val="single"/>
        </w:rPr>
        <w:t>Transformer-XL</w:t>
      </w:r>
      <w:r>
        <w:rPr>
          <w:u w:val="single"/>
        </w:rPr>
        <w:t>:</w:t>
      </w:r>
    </w:p>
    <w:p w14:paraId="74C4673B" w14:textId="41641BFD" w:rsidR="00191738" w:rsidRDefault="00D16075" w:rsidP="00866030">
      <w:pPr>
        <w:pStyle w:val="ListParagraph"/>
        <w:numPr>
          <w:ilvl w:val="0"/>
          <w:numId w:val="2"/>
        </w:numPr>
      </w:pPr>
      <w:r w:rsidRPr="00D16075">
        <w:t>re</w:t>
      </w:r>
      <w:r>
        <w:t>place n with p m-n in query key dot product</w:t>
      </w:r>
    </w:p>
    <w:p w14:paraId="02AFE0F4" w14:textId="3A202CCC" w:rsidR="00866030" w:rsidRDefault="00866030" w:rsidP="00866030">
      <w:pPr>
        <w:pStyle w:val="ListParagraph"/>
        <w:numPr>
          <w:ilvl w:val="0"/>
          <w:numId w:val="2"/>
        </w:numPr>
      </w:pPr>
      <w:r>
        <w:t xml:space="preserve">pm replaced by </w:t>
      </w:r>
      <w:r w:rsidR="00377B56">
        <w:t xml:space="preserve">u and </w:t>
      </w:r>
      <w:r>
        <w:t>v</w:t>
      </w:r>
      <w:r w:rsidR="00377B56">
        <w:t xml:space="preserve"> due to diff context</w:t>
      </w:r>
    </w:p>
    <w:p w14:paraId="250002C7" w14:textId="77777777" w:rsidR="00BF7F4E" w:rsidRDefault="00BF7F4E" w:rsidP="00806204">
      <w:pPr>
        <w:ind w:left="360"/>
      </w:pPr>
    </w:p>
    <w:p w14:paraId="226F8554" w14:textId="70A1DF6A" w:rsidR="00806204" w:rsidRDefault="005C5EC4" w:rsidP="00806204">
      <w:pPr>
        <w:ind w:left="360"/>
      </w:pPr>
      <w:r>
        <w:t xml:space="preserve">like this many </w:t>
      </w:r>
      <w:proofErr w:type="gramStart"/>
      <w:r>
        <w:t>version</w:t>
      </w:r>
      <w:proofErr w:type="gramEnd"/>
      <w:r>
        <w:t xml:space="preserve"> of changes were introduced in T5 paper and </w:t>
      </w:r>
      <w:proofErr w:type="spellStart"/>
      <w:r w:rsidR="00C10D02">
        <w:t>DeBERTa</w:t>
      </w:r>
      <w:proofErr w:type="spellEnd"/>
      <w:r w:rsidR="00C10D02">
        <w:t xml:space="preserve"> paper</w:t>
      </w:r>
    </w:p>
    <w:p w14:paraId="607F085D" w14:textId="77777777" w:rsidR="006343E2" w:rsidRDefault="006343E2" w:rsidP="00806204">
      <w:pPr>
        <w:ind w:left="360"/>
      </w:pPr>
    </w:p>
    <w:p w14:paraId="76EA244A" w14:textId="4E73F5B4" w:rsidR="006343E2" w:rsidRPr="0004738B" w:rsidRDefault="006343E2" w:rsidP="00806204">
      <w:pPr>
        <w:ind w:left="360"/>
        <w:rPr>
          <w:u w:val="single"/>
        </w:rPr>
      </w:pPr>
      <w:r w:rsidRPr="0004738B">
        <w:rPr>
          <w:u w:val="single"/>
        </w:rPr>
        <w:t xml:space="preserve">combining both relative and absolute </w:t>
      </w:r>
      <w:proofErr w:type="spellStart"/>
      <w:r w:rsidRPr="0004738B">
        <w:rPr>
          <w:u w:val="single"/>
        </w:rPr>
        <w:t>positon</w:t>
      </w:r>
      <w:proofErr w:type="spellEnd"/>
      <w:r w:rsidRPr="0004738B">
        <w:rPr>
          <w:u w:val="single"/>
        </w:rPr>
        <w:t>:</w:t>
      </w:r>
      <w:r w:rsidR="0004738B">
        <w:rPr>
          <w:u w:val="single"/>
        </w:rPr>
        <w:t xml:space="preserve"> (here complex space is used to represent </w:t>
      </w:r>
      <w:r w:rsidR="006D52A4">
        <w:rPr>
          <w:u w:val="single"/>
        </w:rPr>
        <w:t>embedding).</w:t>
      </w:r>
    </w:p>
    <w:p w14:paraId="6A0CB7D2" w14:textId="11DDBB84" w:rsidR="006343E2" w:rsidRDefault="00A1509A" w:rsidP="00806204">
      <w:pPr>
        <w:ind w:left="360"/>
      </w:pPr>
      <w:proofErr w:type="spellStart"/>
      <w:r>
        <w:t>diffence</w:t>
      </w:r>
      <w:proofErr w:type="spellEnd"/>
      <w:r>
        <w:t xml:space="preserve"> in angel takes care of relative position</w:t>
      </w:r>
    </w:p>
    <w:p w14:paraId="75F1E360" w14:textId="3A525D66" w:rsidR="00A1509A" w:rsidRDefault="00A1509A" w:rsidP="00806204">
      <w:pPr>
        <w:ind w:left="360"/>
      </w:pPr>
      <w:r>
        <w:t>rotation takes care of absolute position</w:t>
      </w:r>
    </w:p>
    <w:p w14:paraId="6F221C8A" w14:textId="77777777" w:rsidR="008860EA" w:rsidRDefault="008860EA" w:rsidP="00806204">
      <w:pPr>
        <w:ind w:left="360"/>
      </w:pPr>
    </w:p>
    <w:p w14:paraId="4736EE1A" w14:textId="1455B828" w:rsidR="008860EA" w:rsidRPr="00CE65C4" w:rsidRDefault="006D694A" w:rsidP="00806204">
      <w:pPr>
        <w:ind w:left="360"/>
        <w:rPr>
          <w:u w:val="single"/>
        </w:rPr>
      </w:pPr>
      <w:r w:rsidRPr="00CE65C4">
        <w:rPr>
          <w:u w:val="single"/>
        </w:rPr>
        <w:t xml:space="preserve">Rotatory </w:t>
      </w:r>
      <w:proofErr w:type="spellStart"/>
      <w:r w:rsidRPr="00CE65C4">
        <w:rPr>
          <w:u w:val="single"/>
        </w:rPr>
        <w:t>positon</w:t>
      </w:r>
      <w:proofErr w:type="spellEnd"/>
      <w:r w:rsidRPr="00CE65C4">
        <w:rPr>
          <w:u w:val="single"/>
        </w:rPr>
        <w:t xml:space="preserve"> </w:t>
      </w:r>
      <w:proofErr w:type="gramStart"/>
      <w:r w:rsidRPr="00CE65C4">
        <w:rPr>
          <w:u w:val="single"/>
        </w:rPr>
        <w:t xml:space="preserve">embedding( </w:t>
      </w:r>
      <w:proofErr w:type="spellStart"/>
      <w:r w:rsidRPr="00CE65C4">
        <w:rPr>
          <w:u w:val="single"/>
        </w:rPr>
        <w:t>RoPE</w:t>
      </w:r>
      <w:proofErr w:type="spellEnd"/>
      <w:proofErr w:type="gramEnd"/>
      <w:r w:rsidRPr="00CE65C4">
        <w:rPr>
          <w:u w:val="single"/>
        </w:rPr>
        <w:t>)</w:t>
      </w:r>
      <w:r w:rsidR="002E0BC2">
        <w:rPr>
          <w:u w:val="single"/>
        </w:rPr>
        <w:t xml:space="preserve"> : see ppt</w:t>
      </w:r>
    </w:p>
    <w:p w14:paraId="311799C5" w14:textId="18D82B20" w:rsidR="001569AA" w:rsidRDefault="001569AA" w:rsidP="00806204">
      <w:pPr>
        <w:ind w:left="360"/>
      </w:pPr>
      <w:r>
        <w:t xml:space="preserve">Given </w:t>
      </w:r>
      <w:proofErr w:type="spellStart"/>
      <w:r>
        <w:t>funxtion</w:t>
      </w:r>
      <w:proofErr w:type="spellEnd"/>
      <w:r>
        <w:t xml:space="preserve"> </w:t>
      </w:r>
      <w:proofErr w:type="spellStart"/>
      <w:r>
        <w:t>fq</w:t>
      </w:r>
      <w:proofErr w:type="spellEnd"/>
      <w:r>
        <w:t xml:space="preserve"> and </w:t>
      </w:r>
      <w:proofErr w:type="spellStart"/>
      <w:r>
        <w:t>fk</w:t>
      </w:r>
      <w:proofErr w:type="spellEnd"/>
      <w:r>
        <w:t xml:space="preserve"> we need to generate such that</w:t>
      </w:r>
      <w:r w:rsidR="00371DA9">
        <w:t xml:space="preserve"> </w:t>
      </w:r>
      <w:r w:rsidR="00C948BC">
        <w:t xml:space="preserve">they depend on word embedding m and </w:t>
      </w:r>
      <w:proofErr w:type="spellStart"/>
      <w:r w:rsidR="00C948BC">
        <w:t>pos</w:t>
      </w:r>
      <w:proofErr w:type="spellEnd"/>
      <w:r w:rsidR="00C948BC">
        <w:t xml:space="preserve"> m, word embedding n and </w:t>
      </w:r>
      <w:proofErr w:type="spellStart"/>
      <w:r w:rsidR="00C948BC">
        <w:t>pos</w:t>
      </w:r>
      <w:proofErr w:type="spellEnd"/>
      <w:r w:rsidR="00C948BC">
        <w:t xml:space="preserve"> </w:t>
      </w:r>
      <w:r w:rsidR="00E12BC5">
        <w:t xml:space="preserve">n </w:t>
      </w:r>
      <w:proofErr w:type="spellStart"/>
      <w:r w:rsidR="00E12BC5">
        <w:t>rspv</w:t>
      </w:r>
      <w:proofErr w:type="spellEnd"/>
      <w:r w:rsidR="00E12BC5">
        <w:t xml:space="preserve"> and dot product of that should equal relative position between the word m and word n </w:t>
      </w:r>
      <w:r w:rsidR="00EA6340">
        <w:t>(</w:t>
      </w:r>
      <w:proofErr w:type="spellStart"/>
      <w:r w:rsidR="00EA6340">
        <w:t>i.e</w:t>
      </w:r>
      <w:proofErr w:type="spellEnd"/>
      <w:r w:rsidR="00EA6340">
        <w:t xml:space="preserve"> m-n).</w:t>
      </w:r>
    </w:p>
    <w:p w14:paraId="18C50105" w14:textId="7106E8A3" w:rsidR="006D694A" w:rsidRDefault="006D694A" w:rsidP="00806204">
      <w:pPr>
        <w:ind w:left="360"/>
      </w:pPr>
      <w:r>
        <w:t xml:space="preserve">Here </w:t>
      </w:r>
      <w:r w:rsidR="00CB5954">
        <w:t>multiplying rotatory matrix with vector leads to difference in ang but mag remain the same.</w:t>
      </w:r>
    </w:p>
    <w:p w14:paraId="2F2AC1DB" w14:textId="23E20879" w:rsidR="00866030" w:rsidRDefault="00CE65C4" w:rsidP="00EE1AAC">
      <w:r>
        <w:tab/>
        <w:t xml:space="preserve">Rotation </w:t>
      </w:r>
      <w:proofErr w:type="spellStart"/>
      <w:r>
        <w:t>mtrix</w:t>
      </w:r>
      <w:proofErr w:type="spellEnd"/>
      <w:r>
        <w:t xml:space="preserve"> are orthogonal</w:t>
      </w:r>
    </w:p>
    <w:p w14:paraId="0E744FCF" w14:textId="0451707F" w:rsidR="00CE65C4" w:rsidRDefault="00827710" w:rsidP="00EE1AAC">
      <w:r>
        <w:t xml:space="preserve">      M – query </w:t>
      </w:r>
      <w:proofErr w:type="spellStart"/>
      <w:r>
        <w:t>pos</w:t>
      </w:r>
      <w:proofErr w:type="spellEnd"/>
      <w:r>
        <w:t xml:space="preserve">, n- key </w:t>
      </w:r>
      <w:proofErr w:type="spellStart"/>
      <w:r>
        <w:t>pos</w:t>
      </w:r>
      <w:proofErr w:type="spellEnd"/>
    </w:p>
    <w:p w14:paraId="2F0E84DB" w14:textId="444DD98E" w:rsidR="001D7446" w:rsidRDefault="00D32444" w:rsidP="00EE1AAC">
      <w:r>
        <w:t xml:space="preserve">  </w:t>
      </w:r>
      <w:r w:rsidR="00DC67F8">
        <w:tab/>
      </w:r>
      <w:proofErr w:type="gramStart"/>
      <w:r w:rsidR="00DC67F8">
        <w:t>Pos</w:t>
      </w:r>
      <w:proofErr w:type="gramEnd"/>
      <w:r w:rsidR="00DC67F8">
        <w:t xml:space="preserve"> info captured by imaginary comp</w:t>
      </w:r>
      <w:r w:rsidR="001F4A41">
        <w:t xml:space="preserve"> e pow </w:t>
      </w:r>
      <w:proofErr w:type="spellStart"/>
      <w:r w:rsidR="001F4A41">
        <w:t>im</w:t>
      </w:r>
      <w:proofErr w:type="spellEnd"/>
      <w:r w:rsidR="001F4A41">
        <w:t>/</w:t>
      </w:r>
      <w:proofErr w:type="spellStart"/>
      <w:r w:rsidR="001F4A41">
        <w:t>ntheta</w:t>
      </w:r>
      <w:proofErr w:type="spellEnd"/>
    </w:p>
    <w:p w14:paraId="0293C6D1" w14:textId="77777777" w:rsidR="009C3E55" w:rsidRDefault="009C3E55" w:rsidP="00EE1AAC"/>
    <w:p w14:paraId="5B5A501C" w14:textId="2C76F023" w:rsidR="009C3E55" w:rsidRDefault="009C3E55" w:rsidP="00EE1AAC">
      <w:r>
        <w:lastRenderedPageBreak/>
        <w:t>Rotation matrix takes care of</w:t>
      </w:r>
      <w:r w:rsidR="00D40272">
        <w:t xml:space="preserve"> abs position of</w:t>
      </w:r>
      <w:r>
        <w:t xml:space="preserve"> m and n and </w:t>
      </w:r>
      <w:proofErr w:type="spellStart"/>
      <w:r>
        <w:t>self attention</w:t>
      </w:r>
      <w:proofErr w:type="spellEnd"/>
      <w:r>
        <w:t xml:space="preserve"> takes care of relative </w:t>
      </w:r>
      <w:proofErr w:type="spellStart"/>
      <w:r>
        <w:t>pos</w:t>
      </w:r>
      <w:proofErr w:type="spellEnd"/>
      <w:r w:rsidR="00D40272">
        <w:t xml:space="preserve"> b/w m and n</w:t>
      </w:r>
    </w:p>
    <w:p w14:paraId="0186917F" w14:textId="6724E63C" w:rsidR="00830080" w:rsidRDefault="00830080" w:rsidP="00EE1AAC">
      <w:r>
        <w:t xml:space="preserve">The </w:t>
      </w:r>
      <w:proofErr w:type="spellStart"/>
      <w:r>
        <w:t>pos</w:t>
      </w:r>
      <w:proofErr w:type="spellEnd"/>
      <w:r>
        <w:t xml:space="preserve"> info is multiplicative while the earlier version we saw additive version approach</w:t>
      </w:r>
    </w:p>
    <w:p w14:paraId="7027BEAE" w14:textId="77777777" w:rsidR="00947A98" w:rsidRDefault="00947A98" w:rsidP="00EE1AAC"/>
    <w:p w14:paraId="6D6CCB52" w14:textId="3C36B8F2" w:rsidR="00947A98" w:rsidRDefault="00947A98" w:rsidP="00EE1AAC">
      <w:pPr>
        <w:rPr>
          <w:u w:val="single"/>
        </w:rPr>
      </w:pPr>
      <w:r w:rsidRPr="00534D8C">
        <w:rPr>
          <w:u w:val="single"/>
        </w:rPr>
        <w:t xml:space="preserve">Properties of </w:t>
      </w:r>
      <w:proofErr w:type="spellStart"/>
      <w:r w:rsidRPr="00534D8C">
        <w:rPr>
          <w:u w:val="single"/>
        </w:rPr>
        <w:t>RoPE</w:t>
      </w:r>
      <w:proofErr w:type="spellEnd"/>
      <w:r w:rsidRPr="00534D8C">
        <w:rPr>
          <w:u w:val="single"/>
        </w:rPr>
        <w:t>:</w:t>
      </w:r>
    </w:p>
    <w:p w14:paraId="580C3CCB" w14:textId="77777777" w:rsidR="00141A3F" w:rsidRPr="00534D8C" w:rsidRDefault="00141A3F" w:rsidP="00EE1AAC">
      <w:pPr>
        <w:rPr>
          <w:u w:val="single"/>
        </w:rPr>
      </w:pPr>
    </w:p>
    <w:p w14:paraId="3857BEBB" w14:textId="74143513" w:rsidR="00947A98" w:rsidRDefault="006C152B" w:rsidP="00EE1AAC">
      <w:r>
        <w:t>Long term decay.</w:t>
      </w:r>
    </w:p>
    <w:p w14:paraId="62FBFBA8" w14:textId="2B51A73F" w:rsidR="006C152B" w:rsidRDefault="00FC1A7E" w:rsidP="00EE1AAC">
      <w:r>
        <w:t>Computationally efficient</w:t>
      </w:r>
      <w:r w:rsidR="000A0067">
        <w:t xml:space="preserve"> realization of rotatory </w:t>
      </w:r>
      <w:r w:rsidR="00975903">
        <w:t>matrix multiplication</w:t>
      </w:r>
    </w:p>
    <w:p w14:paraId="7E6C920D" w14:textId="77777777" w:rsidR="00745ADA" w:rsidRDefault="00745ADA" w:rsidP="00EE1AAC"/>
    <w:p w14:paraId="3E84FFC5" w14:textId="77777777" w:rsidR="003C17DB" w:rsidRPr="00534D8C" w:rsidRDefault="003C17DB" w:rsidP="003C17DB">
      <w:pPr>
        <w:rPr>
          <w:u w:val="single"/>
        </w:rPr>
      </w:pPr>
      <w:proofErr w:type="spellStart"/>
      <w:r w:rsidRPr="00534D8C">
        <w:rPr>
          <w:u w:val="single"/>
        </w:rPr>
        <w:t>Transformr</w:t>
      </w:r>
      <w:proofErr w:type="spellEnd"/>
      <w:r w:rsidRPr="00534D8C">
        <w:rPr>
          <w:u w:val="single"/>
        </w:rPr>
        <w:t xml:space="preserve"> Architecture:</w:t>
      </w:r>
    </w:p>
    <w:p w14:paraId="0F54F320" w14:textId="77777777" w:rsidR="003C17DB" w:rsidRDefault="003C17DB" w:rsidP="003C17DB">
      <w:r>
        <w:t xml:space="preserve">Residual </w:t>
      </w:r>
      <w:proofErr w:type="gramStart"/>
      <w:r>
        <w:t>connection :</w:t>
      </w:r>
      <w:proofErr w:type="gramEnd"/>
      <w:r>
        <w:t xml:space="preserve"> helps in convergence and vanishing gradient</w:t>
      </w:r>
    </w:p>
    <w:p w14:paraId="3EF736A2" w14:textId="77777777" w:rsidR="00964863" w:rsidRDefault="00964863" w:rsidP="003C17DB"/>
    <w:p w14:paraId="20BC8AC3" w14:textId="0EDF5D3D" w:rsidR="00975903" w:rsidRPr="004A588E" w:rsidRDefault="00964863" w:rsidP="003C17DB">
      <w:pPr>
        <w:rPr>
          <w:u w:val="single"/>
        </w:rPr>
      </w:pPr>
      <w:r w:rsidRPr="004A588E">
        <w:rPr>
          <w:u w:val="single"/>
        </w:rPr>
        <w:t xml:space="preserve">Add Norm: </w:t>
      </w:r>
      <w:r w:rsidR="00897D20" w:rsidRPr="004A588E">
        <w:rPr>
          <w:u w:val="single"/>
        </w:rPr>
        <w:t xml:space="preserve"> </w:t>
      </w:r>
    </w:p>
    <w:p w14:paraId="264CB2CE" w14:textId="4E0148FC" w:rsidR="00897D20" w:rsidRDefault="00AE6363" w:rsidP="003C17DB">
      <w:r>
        <w:t>When we try to make the model faster we use to smooth the vector</w:t>
      </w:r>
      <w:r w:rsidR="004A588E">
        <w:t xml:space="preserve"> </w:t>
      </w:r>
      <w:proofErr w:type="gramStart"/>
      <w:r w:rsidR="004A588E">
        <w:t>input</w:t>
      </w:r>
      <w:r>
        <w:t>( i</w:t>
      </w:r>
      <w:proofErr w:type="spellStart"/>
      <w:r>
        <w:t>.e</w:t>
      </w:r>
      <w:proofErr w:type="spellEnd"/>
      <w:proofErr w:type="gramEnd"/>
      <w:r>
        <w:t xml:space="preserve"> we make the vector follow a certain distribution</w:t>
      </w:r>
      <w:r w:rsidR="004A588E">
        <w:t xml:space="preserve">(like make </w:t>
      </w:r>
      <w:proofErr w:type="spellStart"/>
      <w:r w:rsidR="004A588E">
        <w:t>val</w:t>
      </w:r>
      <w:proofErr w:type="spellEnd"/>
      <w:r w:rsidR="004A588E">
        <w:t xml:space="preserve"> fall b/w 0 and 1)</w:t>
      </w:r>
      <w:r>
        <w:t>).</w:t>
      </w:r>
    </w:p>
    <w:p w14:paraId="67FF03C2" w14:textId="6C8D8BF1" w:rsidR="004A588E" w:rsidRDefault="00664282" w:rsidP="00664282">
      <w:pPr>
        <w:ind w:firstLine="720"/>
      </w:pPr>
      <w:r>
        <w:t xml:space="preserve">Norm: </w:t>
      </w:r>
    </w:p>
    <w:p w14:paraId="428EBCF1" w14:textId="5711E64F" w:rsidR="00F80B25" w:rsidRDefault="00F80B25" w:rsidP="00F80B25">
      <w:pPr>
        <w:pStyle w:val="ListParagraph"/>
        <w:numPr>
          <w:ilvl w:val="0"/>
          <w:numId w:val="5"/>
        </w:numPr>
      </w:pPr>
      <w:r>
        <w:t xml:space="preserve">Stabilized </w:t>
      </w:r>
      <w:proofErr w:type="spellStart"/>
      <w:r>
        <w:t>traingn</w:t>
      </w:r>
      <w:proofErr w:type="spellEnd"/>
      <w:r>
        <w:t xml:space="preserve"> </w:t>
      </w:r>
    </w:p>
    <w:p w14:paraId="71D7FDAF" w14:textId="3355437F" w:rsidR="00F80B25" w:rsidRDefault="00F80B25" w:rsidP="00F80B25">
      <w:pPr>
        <w:pStyle w:val="ListParagraph"/>
        <w:numPr>
          <w:ilvl w:val="0"/>
          <w:numId w:val="5"/>
        </w:numPr>
      </w:pPr>
      <w:r>
        <w:t>Accelerated convergence</w:t>
      </w:r>
    </w:p>
    <w:p w14:paraId="62708B7A" w14:textId="3CF8C37F" w:rsidR="00F80B25" w:rsidRDefault="00F80B25" w:rsidP="00F80B25">
      <w:pPr>
        <w:pStyle w:val="ListParagraph"/>
        <w:numPr>
          <w:ilvl w:val="0"/>
          <w:numId w:val="5"/>
        </w:numPr>
      </w:pPr>
      <w:r>
        <w:t>Prevent overfitting</w:t>
      </w:r>
    </w:p>
    <w:p w14:paraId="5E56B67F" w14:textId="6FB7B74D" w:rsidR="00F80B25" w:rsidRDefault="00F80B25" w:rsidP="00F80B25">
      <w:pPr>
        <w:pStyle w:val="ListParagraph"/>
        <w:numPr>
          <w:ilvl w:val="0"/>
          <w:numId w:val="5"/>
        </w:numPr>
      </w:pPr>
      <w:proofErr w:type="spellStart"/>
      <w:r>
        <w:t>Improvr</w:t>
      </w:r>
      <w:proofErr w:type="spellEnd"/>
      <w:r>
        <w:t xml:space="preserve"> gradient flow</w:t>
      </w:r>
    </w:p>
    <w:p w14:paraId="66B16E8A" w14:textId="77777777" w:rsidR="00867548" w:rsidRDefault="00867548" w:rsidP="00F80B25">
      <w:pPr>
        <w:pStyle w:val="ListParagraph"/>
        <w:numPr>
          <w:ilvl w:val="0"/>
          <w:numId w:val="5"/>
        </w:numPr>
      </w:pPr>
    </w:p>
    <w:p w14:paraId="7253B391" w14:textId="0480B137" w:rsidR="00F80B25" w:rsidRDefault="00F80B25" w:rsidP="00664282">
      <w:pPr>
        <w:ind w:firstLine="720"/>
      </w:pPr>
      <w:r>
        <w:t>Types of normalization: in transformer we use layer norm</w:t>
      </w:r>
    </w:p>
    <w:p w14:paraId="4A05E910" w14:textId="0837B0FF" w:rsidR="00FC1A7E" w:rsidRDefault="00FA1C99" w:rsidP="00EE1AAC">
      <w:r>
        <w:tab/>
        <w:t>Normalization is between 0 to 1</w:t>
      </w:r>
    </w:p>
    <w:p w14:paraId="69D614A6" w14:textId="1D04075F" w:rsidR="00FA1C99" w:rsidRDefault="00FA1C99" w:rsidP="00EE1AAC">
      <w:r>
        <w:tab/>
      </w:r>
      <w:r w:rsidR="00177B28">
        <w:t>Standardization: mean =</w:t>
      </w:r>
      <w:proofErr w:type="gramStart"/>
      <w:r w:rsidR="00177B28">
        <w:t>0 ,</w:t>
      </w:r>
      <w:proofErr w:type="gramEnd"/>
      <w:r w:rsidR="00177B28">
        <w:t xml:space="preserve"> variance = 1</w:t>
      </w:r>
    </w:p>
    <w:p w14:paraId="081B658D" w14:textId="29EE9C2B" w:rsidR="00A64C06" w:rsidRDefault="00A64C06" w:rsidP="00E5332E">
      <w:pPr>
        <w:ind w:firstLine="720"/>
      </w:pPr>
      <w:r>
        <w:t xml:space="preserve">Often standardization called as normalization </w:t>
      </w:r>
    </w:p>
    <w:p w14:paraId="02DAD488" w14:textId="31CCF043" w:rsidR="001F4A41" w:rsidRDefault="00E5332E" w:rsidP="00EE1AAC">
      <w:r>
        <w:t xml:space="preserve">Batch Normalization: </w:t>
      </w:r>
      <w:r w:rsidR="00DA31BF">
        <w:t>j</w:t>
      </w:r>
    </w:p>
    <w:p w14:paraId="5806202D" w14:textId="5154B93C" w:rsidR="00BE0111" w:rsidRPr="00D16075" w:rsidRDefault="00BE0111" w:rsidP="00EE1AAC">
      <w:r>
        <w:t>Learn Add Norm layer in transformer architecture:</w:t>
      </w:r>
    </w:p>
    <w:p w14:paraId="1F5B7072" w14:textId="5B0A29DB" w:rsidR="00E80DB0" w:rsidRDefault="00BE0111" w:rsidP="00EE1AAC">
      <w:r>
        <w:t>Batch and layer normalization:</w:t>
      </w:r>
    </w:p>
    <w:p w14:paraId="568C2F63" w14:textId="2C6C796B" w:rsidR="003D65BE" w:rsidRDefault="003D65BE" w:rsidP="00EE1AAC">
      <w:r>
        <w:t xml:space="preserve">Batch should be </w:t>
      </w:r>
      <w:proofErr w:type="spellStart"/>
      <w:r>
        <w:t>reprenstative</w:t>
      </w:r>
      <w:proofErr w:type="spellEnd"/>
      <w:r>
        <w:t xml:space="preserve"> enough</w:t>
      </w:r>
      <w:r w:rsidR="004468A2">
        <w:t xml:space="preserve"> </w:t>
      </w:r>
      <w:proofErr w:type="spellStart"/>
      <w:r w:rsidR="004468A2">
        <w:t>i.e</w:t>
      </w:r>
      <w:proofErr w:type="spellEnd"/>
      <w:r w:rsidR="004468A2">
        <w:t xml:space="preserve"> batch size should be large enough to get correct output</w:t>
      </w:r>
      <w:r w:rsidR="00606648">
        <w:t>.</w:t>
      </w:r>
    </w:p>
    <w:p w14:paraId="78C114AB" w14:textId="64F300C2" w:rsidR="00606648" w:rsidRDefault="00647F35" w:rsidP="00EE1AAC">
      <w:r>
        <w:lastRenderedPageBreak/>
        <w:t xml:space="preserve"> </w:t>
      </w:r>
    </w:p>
    <w:p w14:paraId="105566F2" w14:textId="3BA9F16A" w:rsidR="000C2AD2" w:rsidRDefault="000C2AD2" w:rsidP="00EE1AAC">
      <w:r>
        <w:t>Why Normalization:</w:t>
      </w:r>
    </w:p>
    <w:p w14:paraId="55357F5E" w14:textId="77777777" w:rsidR="000C2AD2" w:rsidRDefault="000C2AD2" w:rsidP="00EE1AAC"/>
    <w:p w14:paraId="5DA2C129" w14:textId="77777777" w:rsidR="00C4631B" w:rsidRDefault="00C4631B" w:rsidP="00EE1AAC"/>
    <w:p w14:paraId="16EA5B0A" w14:textId="77777777" w:rsidR="00F877D2" w:rsidRDefault="00F877D2" w:rsidP="00EE1AAC"/>
    <w:sectPr w:rsidR="00F877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A36BC8"/>
    <w:multiLevelType w:val="hybridMultilevel"/>
    <w:tmpl w:val="5E1E130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C2D1C14"/>
    <w:multiLevelType w:val="hybridMultilevel"/>
    <w:tmpl w:val="84E274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DB7519"/>
    <w:multiLevelType w:val="hybridMultilevel"/>
    <w:tmpl w:val="4044EF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EA071D"/>
    <w:multiLevelType w:val="hybridMultilevel"/>
    <w:tmpl w:val="ECC045BA"/>
    <w:lvl w:ilvl="0" w:tplc="6CCEAD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8F1A96"/>
    <w:multiLevelType w:val="hybridMultilevel"/>
    <w:tmpl w:val="2012A36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55164460">
    <w:abstractNumId w:val="3"/>
  </w:num>
  <w:num w:numId="2" w16cid:durableId="2017532630">
    <w:abstractNumId w:val="1"/>
  </w:num>
  <w:num w:numId="3" w16cid:durableId="168298528">
    <w:abstractNumId w:val="2"/>
  </w:num>
  <w:num w:numId="4" w16cid:durableId="1709061249">
    <w:abstractNumId w:val="4"/>
  </w:num>
  <w:num w:numId="5" w16cid:durableId="242586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71E"/>
    <w:rsid w:val="00012C46"/>
    <w:rsid w:val="00031784"/>
    <w:rsid w:val="000367B4"/>
    <w:rsid w:val="0004738B"/>
    <w:rsid w:val="000572D4"/>
    <w:rsid w:val="0009552F"/>
    <w:rsid w:val="000A0067"/>
    <w:rsid w:val="000A0D69"/>
    <w:rsid w:val="000B788A"/>
    <w:rsid w:val="000C1360"/>
    <w:rsid w:val="000C2AD2"/>
    <w:rsid w:val="000C5C22"/>
    <w:rsid w:val="000C79FC"/>
    <w:rsid w:val="000D3444"/>
    <w:rsid w:val="000F7D02"/>
    <w:rsid w:val="001136D1"/>
    <w:rsid w:val="00113A33"/>
    <w:rsid w:val="00134B52"/>
    <w:rsid w:val="00141A3F"/>
    <w:rsid w:val="00155226"/>
    <w:rsid w:val="001569AA"/>
    <w:rsid w:val="00165B45"/>
    <w:rsid w:val="00174122"/>
    <w:rsid w:val="00174D8B"/>
    <w:rsid w:val="00177B28"/>
    <w:rsid w:val="00183AD7"/>
    <w:rsid w:val="00191738"/>
    <w:rsid w:val="001D7446"/>
    <w:rsid w:val="001E07E3"/>
    <w:rsid w:val="001E570A"/>
    <w:rsid w:val="001E6161"/>
    <w:rsid w:val="001F292D"/>
    <w:rsid w:val="001F4A41"/>
    <w:rsid w:val="00201579"/>
    <w:rsid w:val="002536CA"/>
    <w:rsid w:val="002779A8"/>
    <w:rsid w:val="002951A7"/>
    <w:rsid w:val="002B360C"/>
    <w:rsid w:val="002B6586"/>
    <w:rsid w:val="002D7DFA"/>
    <w:rsid w:val="002E0BC2"/>
    <w:rsid w:val="002E6F9A"/>
    <w:rsid w:val="00317F47"/>
    <w:rsid w:val="0032131E"/>
    <w:rsid w:val="0033175D"/>
    <w:rsid w:val="00332456"/>
    <w:rsid w:val="00337794"/>
    <w:rsid w:val="003409CB"/>
    <w:rsid w:val="003440F8"/>
    <w:rsid w:val="0034554B"/>
    <w:rsid w:val="003472F6"/>
    <w:rsid w:val="00355949"/>
    <w:rsid w:val="00356887"/>
    <w:rsid w:val="0035706C"/>
    <w:rsid w:val="00371DA9"/>
    <w:rsid w:val="00377B56"/>
    <w:rsid w:val="0039243A"/>
    <w:rsid w:val="0039359E"/>
    <w:rsid w:val="0039655B"/>
    <w:rsid w:val="003C17DB"/>
    <w:rsid w:val="003C3EB9"/>
    <w:rsid w:val="003D65BE"/>
    <w:rsid w:val="00406F97"/>
    <w:rsid w:val="00414FD0"/>
    <w:rsid w:val="004176A2"/>
    <w:rsid w:val="00426DD5"/>
    <w:rsid w:val="004468A2"/>
    <w:rsid w:val="004575E4"/>
    <w:rsid w:val="004600AD"/>
    <w:rsid w:val="004719C6"/>
    <w:rsid w:val="00496B43"/>
    <w:rsid w:val="004A481C"/>
    <w:rsid w:val="004A588E"/>
    <w:rsid w:val="004B5FD1"/>
    <w:rsid w:val="004C178A"/>
    <w:rsid w:val="004C283B"/>
    <w:rsid w:val="004C5178"/>
    <w:rsid w:val="004D299D"/>
    <w:rsid w:val="005020BC"/>
    <w:rsid w:val="00531410"/>
    <w:rsid w:val="00534D8C"/>
    <w:rsid w:val="00564611"/>
    <w:rsid w:val="00572654"/>
    <w:rsid w:val="0058147F"/>
    <w:rsid w:val="00582E2E"/>
    <w:rsid w:val="00596D23"/>
    <w:rsid w:val="005B00E7"/>
    <w:rsid w:val="005C5EC4"/>
    <w:rsid w:val="005D2243"/>
    <w:rsid w:val="005D588B"/>
    <w:rsid w:val="005E2EAE"/>
    <w:rsid w:val="00606648"/>
    <w:rsid w:val="00606EAE"/>
    <w:rsid w:val="0061421E"/>
    <w:rsid w:val="00625D84"/>
    <w:rsid w:val="006343E2"/>
    <w:rsid w:val="00647F35"/>
    <w:rsid w:val="00664282"/>
    <w:rsid w:val="0067271E"/>
    <w:rsid w:val="006969D4"/>
    <w:rsid w:val="006B7E15"/>
    <w:rsid w:val="006C152B"/>
    <w:rsid w:val="006D1BC3"/>
    <w:rsid w:val="006D52A4"/>
    <w:rsid w:val="006D694A"/>
    <w:rsid w:val="006E1332"/>
    <w:rsid w:val="006F22EC"/>
    <w:rsid w:val="007100E4"/>
    <w:rsid w:val="00732198"/>
    <w:rsid w:val="00745989"/>
    <w:rsid w:val="00745ADA"/>
    <w:rsid w:val="00750A01"/>
    <w:rsid w:val="0078240F"/>
    <w:rsid w:val="0079670E"/>
    <w:rsid w:val="007A51B9"/>
    <w:rsid w:val="007C508C"/>
    <w:rsid w:val="007D2901"/>
    <w:rsid w:val="007F51CC"/>
    <w:rsid w:val="008039A0"/>
    <w:rsid w:val="00806204"/>
    <w:rsid w:val="00826D58"/>
    <w:rsid w:val="00827710"/>
    <w:rsid w:val="00830080"/>
    <w:rsid w:val="008456F2"/>
    <w:rsid w:val="00847201"/>
    <w:rsid w:val="00861B94"/>
    <w:rsid w:val="00864462"/>
    <w:rsid w:val="00866030"/>
    <w:rsid w:val="00866ADD"/>
    <w:rsid w:val="00867548"/>
    <w:rsid w:val="008860EA"/>
    <w:rsid w:val="00895ACE"/>
    <w:rsid w:val="00897D20"/>
    <w:rsid w:val="008E5F59"/>
    <w:rsid w:val="008E6EE4"/>
    <w:rsid w:val="0091184B"/>
    <w:rsid w:val="009204EF"/>
    <w:rsid w:val="00924E1F"/>
    <w:rsid w:val="00926955"/>
    <w:rsid w:val="009372A3"/>
    <w:rsid w:val="00942CCC"/>
    <w:rsid w:val="00945A4A"/>
    <w:rsid w:val="00947A98"/>
    <w:rsid w:val="00954E9B"/>
    <w:rsid w:val="00964863"/>
    <w:rsid w:val="00965AF6"/>
    <w:rsid w:val="00975342"/>
    <w:rsid w:val="00975903"/>
    <w:rsid w:val="009812EF"/>
    <w:rsid w:val="009C3E55"/>
    <w:rsid w:val="009D7627"/>
    <w:rsid w:val="009E412E"/>
    <w:rsid w:val="009E570F"/>
    <w:rsid w:val="009E6210"/>
    <w:rsid w:val="009F4F5F"/>
    <w:rsid w:val="009F5E83"/>
    <w:rsid w:val="00A1509A"/>
    <w:rsid w:val="00A23DEF"/>
    <w:rsid w:val="00A40A00"/>
    <w:rsid w:val="00A62C8F"/>
    <w:rsid w:val="00A64C06"/>
    <w:rsid w:val="00A77F2B"/>
    <w:rsid w:val="00A85C38"/>
    <w:rsid w:val="00A96FF3"/>
    <w:rsid w:val="00AB3F99"/>
    <w:rsid w:val="00AC2C40"/>
    <w:rsid w:val="00AE6363"/>
    <w:rsid w:val="00B22CF4"/>
    <w:rsid w:val="00B35505"/>
    <w:rsid w:val="00B60CF2"/>
    <w:rsid w:val="00B71B38"/>
    <w:rsid w:val="00BC3DA0"/>
    <w:rsid w:val="00BC76E0"/>
    <w:rsid w:val="00BD7A87"/>
    <w:rsid w:val="00BE0111"/>
    <w:rsid w:val="00BF7F4E"/>
    <w:rsid w:val="00C10D02"/>
    <w:rsid w:val="00C120C9"/>
    <w:rsid w:val="00C1269F"/>
    <w:rsid w:val="00C31508"/>
    <w:rsid w:val="00C31D72"/>
    <w:rsid w:val="00C37804"/>
    <w:rsid w:val="00C4631B"/>
    <w:rsid w:val="00C47409"/>
    <w:rsid w:val="00C63D2B"/>
    <w:rsid w:val="00C77B00"/>
    <w:rsid w:val="00C948BC"/>
    <w:rsid w:val="00CA136D"/>
    <w:rsid w:val="00CB1D70"/>
    <w:rsid w:val="00CB241B"/>
    <w:rsid w:val="00CB5954"/>
    <w:rsid w:val="00CD1C89"/>
    <w:rsid w:val="00CD7657"/>
    <w:rsid w:val="00CE65C4"/>
    <w:rsid w:val="00CF367E"/>
    <w:rsid w:val="00D16075"/>
    <w:rsid w:val="00D32444"/>
    <w:rsid w:val="00D334CD"/>
    <w:rsid w:val="00D3514F"/>
    <w:rsid w:val="00D40272"/>
    <w:rsid w:val="00D4341F"/>
    <w:rsid w:val="00D51576"/>
    <w:rsid w:val="00D95BAC"/>
    <w:rsid w:val="00DA31BF"/>
    <w:rsid w:val="00DB15BA"/>
    <w:rsid w:val="00DB5E90"/>
    <w:rsid w:val="00DC67F8"/>
    <w:rsid w:val="00DD053F"/>
    <w:rsid w:val="00DE7192"/>
    <w:rsid w:val="00DF0F5D"/>
    <w:rsid w:val="00E0413D"/>
    <w:rsid w:val="00E115EA"/>
    <w:rsid w:val="00E12BC5"/>
    <w:rsid w:val="00E41B7D"/>
    <w:rsid w:val="00E51BF9"/>
    <w:rsid w:val="00E5332E"/>
    <w:rsid w:val="00E53EDE"/>
    <w:rsid w:val="00E54B8A"/>
    <w:rsid w:val="00E752A7"/>
    <w:rsid w:val="00E80DB0"/>
    <w:rsid w:val="00EA6340"/>
    <w:rsid w:val="00EB3798"/>
    <w:rsid w:val="00EE1AAC"/>
    <w:rsid w:val="00EE2928"/>
    <w:rsid w:val="00EF1609"/>
    <w:rsid w:val="00EF7745"/>
    <w:rsid w:val="00F35414"/>
    <w:rsid w:val="00F47085"/>
    <w:rsid w:val="00F55DD4"/>
    <w:rsid w:val="00F70D0E"/>
    <w:rsid w:val="00F733A7"/>
    <w:rsid w:val="00F77123"/>
    <w:rsid w:val="00F80B25"/>
    <w:rsid w:val="00F877D2"/>
    <w:rsid w:val="00FA0E1F"/>
    <w:rsid w:val="00FA1C99"/>
    <w:rsid w:val="00FC1A7E"/>
    <w:rsid w:val="00FC5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BBD69"/>
  <w15:chartTrackingRefBased/>
  <w15:docId w15:val="{3DD7FEF0-E8C8-41B3-8CC9-44A93230E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27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27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271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27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271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27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27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27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27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271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27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271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271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271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27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27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27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27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27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27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27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27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27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27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27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271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271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271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271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8</Pages>
  <Words>1258</Words>
  <Characters>7176</Characters>
  <Application>Microsoft Office Word</Application>
  <DocSecurity>0</DocSecurity>
  <Lines>59</Lines>
  <Paragraphs>16</Paragraphs>
  <ScaleCrop>false</ScaleCrop>
  <Company/>
  <LinksUpToDate>false</LinksUpToDate>
  <CharactersWithSpaces>8418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M</dc:creator>
  <cp:keywords/>
  <dc:description/>
  <cp:lastModifiedBy>Akash M</cp:lastModifiedBy>
  <cp:revision>232</cp:revision>
  <dcterms:created xsi:type="dcterms:W3CDTF">2025-02-25T04:49:00Z</dcterms:created>
  <dcterms:modified xsi:type="dcterms:W3CDTF">2025-02-28T08:23:00Z</dcterms:modified>
</cp:coreProperties>
</file>